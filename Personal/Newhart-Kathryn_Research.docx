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4EDD9" w14:textId="51371C10" w:rsidR="00F44D3B" w:rsidRDefault="006D5911" w:rsidP="000C6954">
      <w:pPr>
        <w:spacing w:after="0" w:line="240" w:lineRule="auto"/>
        <w:jc w:val="both"/>
        <w:rPr>
          <w:rFonts w:ascii="Times New Roman" w:hAnsi="Times New Roman" w:cs="Times New Roman"/>
          <w:sz w:val="24"/>
        </w:rPr>
      </w:pPr>
      <w:r>
        <w:rPr>
          <w:rFonts w:ascii="Times New Roman" w:hAnsi="Times New Roman" w:cs="Times New Roman"/>
          <w:sz w:val="24"/>
        </w:rPr>
        <w:t xml:space="preserve">To maintain and improve US water and wastewater </w:t>
      </w:r>
      <w:r w:rsidR="00225A0E">
        <w:rPr>
          <w:rFonts w:ascii="Times New Roman" w:hAnsi="Times New Roman" w:cs="Times New Roman"/>
          <w:sz w:val="24"/>
        </w:rPr>
        <w:t>infrastructure</w:t>
      </w:r>
      <w:r>
        <w:rPr>
          <w:rFonts w:ascii="Times New Roman" w:hAnsi="Times New Roman" w:cs="Times New Roman"/>
          <w:sz w:val="24"/>
        </w:rPr>
        <w:t xml:space="preserve">, the US EPA </w:t>
      </w:r>
      <w:r w:rsidR="00225A0E">
        <w:rPr>
          <w:rFonts w:ascii="Times New Roman" w:hAnsi="Times New Roman" w:cs="Times New Roman"/>
          <w:sz w:val="24"/>
        </w:rPr>
        <w:t>estimates</w:t>
      </w:r>
      <w:r>
        <w:rPr>
          <w:rFonts w:ascii="Times New Roman" w:hAnsi="Times New Roman" w:cs="Times New Roman"/>
          <w:sz w:val="24"/>
        </w:rPr>
        <w:t xml:space="preserve"> </w:t>
      </w:r>
      <w:ins w:id="0" w:author="Tzahi Cath" w:date="2019-12-10T00:45:00Z">
        <w:r w:rsidR="004B2E02">
          <w:rPr>
            <w:rFonts w:ascii="Times New Roman" w:hAnsi="Times New Roman" w:cs="Times New Roman"/>
            <w:sz w:val="24"/>
          </w:rPr>
          <w:t xml:space="preserve">that </w:t>
        </w:r>
      </w:ins>
      <w:r>
        <w:rPr>
          <w:rFonts w:ascii="Times New Roman" w:hAnsi="Times New Roman" w:cs="Times New Roman"/>
          <w:sz w:val="24"/>
        </w:rPr>
        <w:t>$473 billion is needed for water and $271 billion is needed for wastewater infrastructure. With this growing funding deficit, water and wastewater utilities will need to find innovative solutions to treat water to higher quality for at a lower cost per gallon.</w:t>
      </w:r>
      <w:r w:rsidR="000C6954">
        <w:rPr>
          <w:rFonts w:ascii="Times New Roman" w:hAnsi="Times New Roman" w:cs="Times New Roman"/>
          <w:sz w:val="24"/>
        </w:rPr>
        <w:t xml:space="preserve"> My research focuses on integrating statistical and machine learning into process monitoring, control, and optimization at water and wastewater treatment facilities—bringing value to existing assets and an improved understanding of complex physical, chemical, and biological unit processes.</w:t>
      </w:r>
    </w:p>
    <w:p w14:paraId="49C0FBA8" w14:textId="77777777" w:rsidR="008B5F78" w:rsidRDefault="008B5F78" w:rsidP="000C6954">
      <w:pPr>
        <w:spacing w:after="0" w:line="240" w:lineRule="auto"/>
        <w:jc w:val="both"/>
        <w:rPr>
          <w:rFonts w:ascii="Times New Roman" w:hAnsi="Times New Roman" w:cs="Times New Roman"/>
          <w:sz w:val="24"/>
        </w:rPr>
      </w:pPr>
    </w:p>
    <w:p w14:paraId="7C705487" w14:textId="77777777" w:rsidR="00443090" w:rsidRDefault="00753598" w:rsidP="000C6954">
      <w:pPr>
        <w:spacing w:after="0" w:line="240" w:lineRule="auto"/>
        <w:jc w:val="both"/>
        <w:rPr>
          <w:rFonts w:ascii="Times New Roman" w:hAnsi="Times New Roman" w:cs="Times New Roman"/>
          <w:b/>
          <w:i/>
          <w:sz w:val="24"/>
        </w:rPr>
      </w:pPr>
      <w:r w:rsidRPr="008B5F78">
        <w:rPr>
          <w:rFonts w:ascii="Times New Roman" w:hAnsi="Times New Roman" w:cs="Times New Roman"/>
          <w:b/>
          <w:i/>
          <w:sz w:val="24"/>
        </w:rPr>
        <w:t>Current research</w:t>
      </w:r>
    </w:p>
    <w:p w14:paraId="5AA588D4" w14:textId="743F4321" w:rsidR="00753598" w:rsidRDefault="00F44D3B" w:rsidP="000C6954">
      <w:pPr>
        <w:spacing w:after="0" w:line="240" w:lineRule="auto"/>
        <w:jc w:val="both"/>
        <w:rPr>
          <w:rFonts w:ascii="Times New Roman" w:hAnsi="Times New Roman" w:cs="Times New Roman"/>
          <w:sz w:val="24"/>
        </w:rPr>
      </w:pPr>
      <w:r>
        <w:rPr>
          <w:rFonts w:ascii="Times New Roman" w:hAnsi="Times New Roman" w:cs="Times New Roman"/>
          <w:i/>
          <w:sz w:val="24"/>
        </w:rPr>
        <w:t xml:space="preserve">Fault detection and diagnosis </w:t>
      </w:r>
      <w:r>
        <w:rPr>
          <w:rFonts w:ascii="Times New Roman" w:hAnsi="Times New Roman" w:cs="Times New Roman"/>
          <w:sz w:val="24"/>
        </w:rPr>
        <w:t xml:space="preserve">in water and wastewater treatment is imperative to fully treating water in a cost-effective manner. Currently, upper and lower limits on individual process variables are used to determine if a process is in- or out-of-control. However, this approach ignores the relationships between all monitored process variables and does not detect a process failure until the system has already been affected. The use of dimension reduction methods, like principal component analysis (PCA), can help detect </w:t>
      </w:r>
      <w:r w:rsidR="00225A0E">
        <w:rPr>
          <w:rFonts w:ascii="Times New Roman" w:hAnsi="Times New Roman" w:cs="Times New Roman"/>
          <w:sz w:val="24"/>
        </w:rPr>
        <w:t>out-of-control conditions holistically</w:t>
      </w:r>
      <w:r>
        <w:rPr>
          <w:rFonts w:ascii="Times New Roman" w:hAnsi="Times New Roman" w:cs="Times New Roman"/>
          <w:sz w:val="24"/>
        </w:rPr>
        <w:t xml:space="preserve">. Modification of PCA to account for the non-normal behavior of wastewater treatment processes was implemented for a 7,000 gallon per day sequencing-batch membrane bioreactor and demonstrated the ability of modified PCA to detect a variety of faults (e.g., pump failure, clogging, </w:t>
      </w:r>
      <w:r w:rsidR="00443090">
        <w:rPr>
          <w:rFonts w:ascii="Times New Roman" w:hAnsi="Times New Roman" w:cs="Times New Roman"/>
          <w:sz w:val="24"/>
        </w:rPr>
        <w:t>microbiological shifts) in biological and membrane-base systems sooner than the existing fault detection method.</w:t>
      </w:r>
      <w:del w:id="1" w:author="Tzahi Cath" w:date="2019-12-10T00:47:00Z">
        <w:r w:rsidR="00443090" w:rsidDel="004B2E02">
          <w:rPr>
            <w:rFonts w:ascii="Times New Roman" w:hAnsi="Times New Roman" w:cs="Times New Roman"/>
            <w:sz w:val="24"/>
          </w:rPr>
          <w:delText xml:space="preserve"> </w:delText>
        </w:r>
      </w:del>
    </w:p>
    <w:p w14:paraId="2F9CEE30" w14:textId="77777777" w:rsidR="00443090" w:rsidRDefault="00443090" w:rsidP="00443090">
      <w:pPr>
        <w:spacing w:after="0" w:line="240" w:lineRule="auto"/>
        <w:jc w:val="both"/>
        <w:rPr>
          <w:rFonts w:ascii="Times New Roman" w:hAnsi="Times New Roman" w:cs="Times New Roman"/>
          <w:i/>
          <w:sz w:val="24"/>
        </w:rPr>
      </w:pPr>
    </w:p>
    <w:p w14:paraId="2AAA09E3" w14:textId="6EC01360" w:rsidR="00A65ABB" w:rsidRDefault="00443090" w:rsidP="00443090">
      <w:pPr>
        <w:spacing w:after="0" w:line="240" w:lineRule="auto"/>
        <w:jc w:val="both"/>
        <w:rPr>
          <w:rFonts w:ascii="Times New Roman" w:hAnsi="Times New Roman" w:cs="Times New Roman"/>
          <w:sz w:val="24"/>
        </w:rPr>
      </w:pPr>
      <w:r>
        <w:rPr>
          <w:rFonts w:ascii="Times New Roman" w:hAnsi="Times New Roman" w:cs="Times New Roman"/>
          <w:i/>
          <w:sz w:val="24"/>
        </w:rPr>
        <w:t>Forecasting</w:t>
      </w:r>
      <w:r>
        <w:rPr>
          <w:rFonts w:ascii="Times New Roman" w:hAnsi="Times New Roman" w:cs="Times New Roman"/>
          <w:sz w:val="24"/>
        </w:rPr>
        <w:t xml:space="preserve"> water quality variables for full-scale water and wastewater treatment facilities is a simple approach to improve control but is usually limited by a lack of a dynamic process model. </w:t>
      </w:r>
      <w:r w:rsidR="00BB6B1D">
        <w:rPr>
          <w:rFonts w:ascii="Times New Roman" w:hAnsi="Times New Roman" w:cs="Times New Roman"/>
          <w:sz w:val="24"/>
        </w:rPr>
        <w:t>Utilizing online monitoring data from the City of Boulder</w:t>
      </w:r>
      <w:ins w:id="2" w:author="Tzahi Cath" w:date="2019-12-10T00:47:00Z">
        <w:r w:rsidR="004B2E02">
          <w:rPr>
            <w:rFonts w:ascii="Times New Roman" w:hAnsi="Times New Roman" w:cs="Times New Roman"/>
            <w:sz w:val="24"/>
          </w:rPr>
          <w:t>’s (</w:t>
        </w:r>
      </w:ins>
      <w:del w:id="3" w:author="Tzahi Cath" w:date="2019-12-10T00:47:00Z">
        <w:r w:rsidR="00BB6B1D" w:rsidDel="004B2E02">
          <w:rPr>
            <w:rFonts w:ascii="Times New Roman" w:hAnsi="Times New Roman" w:cs="Times New Roman"/>
            <w:sz w:val="24"/>
          </w:rPr>
          <w:delText xml:space="preserve">, </w:delText>
        </w:r>
      </w:del>
      <w:r w:rsidR="00BB6B1D">
        <w:rPr>
          <w:rFonts w:ascii="Times New Roman" w:hAnsi="Times New Roman" w:cs="Times New Roman"/>
          <w:sz w:val="24"/>
        </w:rPr>
        <w:t>Colorado</w:t>
      </w:r>
      <w:ins w:id="4" w:author="Tzahi Cath" w:date="2019-12-10T00:47:00Z">
        <w:r w:rsidR="004B2E02">
          <w:rPr>
            <w:rFonts w:ascii="Times New Roman" w:hAnsi="Times New Roman" w:cs="Times New Roman"/>
            <w:sz w:val="24"/>
          </w:rPr>
          <w:t>)</w:t>
        </w:r>
      </w:ins>
      <w:del w:id="5" w:author="Tzahi Cath" w:date="2019-12-10T00:47:00Z">
        <w:r w:rsidR="00BB6B1D" w:rsidDel="004B2E02">
          <w:rPr>
            <w:rFonts w:ascii="Times New Roman" w:hAnsi="Times New Roman" w:cs="Times New Roman"/>
            <w:sz w:val="24"/>
          </w:rPr>
          <w:delText>’s</w:delText>
        </w:r>
      </w:del>
      <w:r w:rsidR="00BB6B1D">
        <w:rPr>
          <w:rFonts w:ascii="Times New Roman" w:hAnsi="Times New Roman" w:cs="Times New Roman"/>
          <w:sz w:val="24"/>
        </w:rPr>
        <w:t xml:space="preserve"> wastewater treatment facility, a simple statistical model (diurnal model combined with multiple linear regression) was shown to forecast ammonia equal to or better than a machine learning approach (recurrent neural networks). The integration of the data-driven forecasting model into the existing feedback, cascade control strategy initiates treatment prior to ammonia exceeding the feedback threshold</w:t>
      </w:r>
      <w:r w:rsidR="00A65ABB">
        <w:rPr>
          <w:rFonts w:ascii="Times New Roman" w:hAnsi="Times New Roman" w:cs="Times New Roman"/>
          <w:sz w:val="24"/>
        </w:rPr>
        <w:t xml:space="preserve"> and reduced treatment when ammonia is anticipated to be below the threshold. Ultimately, this work reduces the mechanical stress on the aeration system, reduces peak effluent ammonia concentrations, and reduces peak energy demand by proactively treating wastewater. Additionally, </w:t>
      </w:r>
      <w:r w:rsidR="00B85795">
        <w:rPr>
          <w:rFonts w:ascii="Times New Roman" w:hAnsi="Times New Roman" w:cs="Times New Roman"/>
          <w:sz w:val="24"/>
        </w:rPr>
        <w:t>this solution placed 1</w:t>
      </w:r>
      <w:r w:rsidR="00B85795" w:rsidRPr="00B85795">
        <w:rPr>
          <w:rFonts w:ascii="Times New Roman" w:hAnsi="Times New Roman" w:cs="Times New Roman"/>
          <w:sz w:val="24"/>
          <w:vertAlign w:val="superscript"/>
        </w:rPr>
        <w:t>st</w:t>
      </w:r>
      <w:r w:rsidR="00B85795">
        <w:rPr>
          <w:rFonts w:ascii="Times New Roman" w:hAnsi="Times New Roman" w:cs="Times New Roman"/>
          <w:sz w:val="24"/>
        </w:rPr>
        <w:t xml:space="preserve"> in the Water Environment Federation/Water Research Foundation 2019 Innovation Challenge.</w:t>
      </w:r>
    </w:p>
    <w:p w14:paraId="2EE5DCC2" w14:textId="77777777" w:rsidR="00A65ABB" w:rsidRDefault="00A65ABB" w:rsidP="00443090">
      <w:pPr>
        <w:spacing w:after="0" w:line="240" w:lineRule="auto"/>
        <w:jc w:val="both"/>
        <w:rPr>
          <w:rFonts w:ascii="Times New Roman" w:hAnsi="Times New Roman" w:cs="Times New Roman"/>
          <w:sz w:val="24"/>
        </w:rPr>
      </w:pPr>
    </w:p>
    <w:p w14:paraId="565EFC92" w14:textId="3CDD23D2" w:rsidR="00443090" w:rsidRPr="00B85795" w:rsidRDefault="00A65ABB" w:rsidP="00443090">
      <w:pPr>
        <w:spacing w:after="0" w:line="240" w:lineRule="auto"/>
        <w:jc w:val="both"/>
        <w:rPr>
          <w:rFonts w:ascii="Times New Roman" w:hAnsi="Times New Roman" w:cs="Times New Roman"/>
          <w:sz w:val="24"/>
        </w:rPr>
      </w:pPr>
      <w:r>
        <w:rPr>
          <w:rFonts w:ascii="Times New Roman" w:hAnsi="Times New Roman" w:cs="Times New Roman"/>
          <w:i/>
          <w:sz w:val="24"/>
        </w:rPr>
        <w:t>Soft-sensors</w:t>
      </w:r>
      <w:r>
        <w:rPr>
          <w:rFonts w:ascii="Times New Roman" w:hAnsi="Times New Roman" w:cs="Times New Roman"/>
          <w:sz w:val="24"/>
        </w:rPr>
        <w:t xml:space="preserve"> refer to the use of data and analysis methods to predict the value of an expensive or hard-to-measure variables, in lieu of a physical sensor to measure a variable directly. For the Metro Wastewater Reclamation District</w:t>
      </w:r>
      <w:r w:rsidR="00B85795">
        <w:rPr>
          <w:rFonts w:ascii="Times New Roman" w:hAnsi="Times New Roman" w:cs="Times New Roman"/>
          <w:sz w:val="24"/>
        </w:rPr>
        <w:t xml:space="preserve"> in Denver, CO</w:t>
      </w:r>
      <w:r>
        <w:rPr>
          <w:rFonts w:ascii="Times New Roman" w:hAnsi="Times New Roman" w:cs="Times New Roman"/>
          <w:sz w:val="24"/>
        </w:rPr>
        <w:t xml:space="preserve">, the conversion to a novel disinfection system led to difficulties predicting the decay of the disinfectant (peracetic acid) throughout the basin. Online water quality data </w:t>
      </w:r>
      <w:r w:rsidR="00B85795">
        <w:rPr>
          <w:rFonts w:ascii="Times New Roman" w:hAnsi="Times New Roman" w:cs="Times New Roman"/>
          <w:sz w:val="24"/>
        </w:rPr>
        <w:t xml:space="preserve">from upstream treatment processes </w:t>
      </w:r>
      <w:r>
        <w:rPr>
          <w:rFonts w:ascii="Times New Roman" w:hAnsi="Times New Roman" w:cs="Times New Roman"/>
          <w:sz w:val="24"/>
        </w:rPr>
        <w:t xml:space="preserve">was merged with </w:t>
      </w:r>
      <w:r w:rsidR="00B85795">
        <w:rPr>
          <w:rFonts w:ascii="Times New Roman" w:hAnsi="Times New Roman" w:cs="Times New Roman"/>
          <w:sz w:val="24"/>
        </w:rPr>
        <w:t xml:space="preserve">laboratory measurements to determine total disinfection and </w:t>
      </w:r>
      <w:r w:rsidR="00B85795">
        <w:rPr>
          <w:rFonts w:ascii="Times New Roman" w:hAnsi="Times New Roman" w:cs="Times New Roman"/>
          <w:i/>
          <w:sz w:val="24"/>
        </w:rPr>
        <w:t>E. coli</w:t>
      </w:r>
      <w:r w:rsidR="00B85795">
        <w:rPr>
          <w:rFonts w:ascii="Times New Roman" w:hAnsi="Times New Roman" w:cs="Times New Roman"/>
          <w:sz w:val="24"/>
        </w:rPr>
        <w:t xml:space="preserve"> removal using artificial neural networks. This work assisted in demonstrating to the state regulatory agency the efficacy of treatment and establishing treatment requirements.</w:t>
      </w:r>
      <w:del w:id="6" w:author="Tzahi Cath" w:date="2019-12-10T00:47:00Z">
        <w:r w:rsidR="00B85795" w:rsidDel="004B2E02">
          <w:rPr>
            <w:rFonts w:ascii="Times New Roman" w:hAnsi="Times New Roman" w:cs="Times New Roman"/>
            <w:sz w:val="24"/>
          </w:rPr>
          <w:delText xml:space="preserve"> </w:delText>
        </w:r>
      </w:del>
    </w:p>
    <w:p w14:paraId="7B0FF8E7" w14:textId="77777777" w:rsidR="008B5F78" w:rsidRPr="008B5F78" w:rsidRDefault="008B5F78" w:rsidP="000C6954">
      <w:pPr>
        <w:spacing w:after="0" w:line="240" w:lineRule="auto"/>
        <w:jc w:val="both"/>
        <w:rPr>
          <w:rFonts w:ascii="Times New Roman" w:hAnsi="Times New Roman" w:cs="Times New Roman"/>
          <w:sz w:val="24"/>
        </w:rPr>
      </w:pPr>
    </w:p>
    <w:p w14:paraId="3A0C097C" w14:textId="77777777" w:rsidR="00B85795" w:rsidRDefault="00753598" w:rsidP="000C6954">
      <w:pPr>
        <w:spacing w:after="0" w:line="240" w:lineRule="auto"/>
        <w:jc w:val="both"/>
        <w:rPr>
          <w:rFonts w:ascii="Times New Roman" w:hAnsi="Times New Roman" w:cs="Times New Roman"/>
          <w:sz w:val="24"/>
        </w:rPr>
      </w:pPr>
      <w:commentRangeStart w:id="7"/>
      <w:r w:rsidRPr="00753598">
        <w:rPr>
          <w:rFonts w:ascii="Times New Roman" w:hAnsi="Times New Roman" w:cs="Times New Roman"/>
          <w:b/>
          <w:i/>
          <w:sz w:val="24"/>
        </w:rPr>
        <w:t>Future research</w:t>
      </w:r>
    </w:p>
    <w:p w14:paraId="5FC0FD3F" w14:textId="1490562D" w:rsidR="00753598" w:rsidRPr="00753598" w:rsidRDefault="006D5911" w:rsidP="000C6954">
      <w:pPr>
        <w:spacing w:after="0" w:line="240" w:lineRule="auto"/>
        <w:jc w:val="both"/>
        <w:rPr>
          <w:rFonts w:ascii="Times New Roman" w:hAnsi="Times New Roman" w:cs="Times New Roman"/>
          <w:sz w:val="24"/>
        </w:rPr>
      </w:pPr>
      <w:r>
        <w:rPr>
          <w:rFonts w:ascii="Times New Roman" w:hAnsi="Times New Roman" w:cs="Times New Roman"/>
          <w:sz w:val="24"/>
        </w:rPr>
        <w:t xml:space="preserve">Real-time monitoring and control of water treatment systems will be imperative to meeting future water demand globally. </w:t>
      </w:r>
      <w:r w:rsidR="00444A2D">
        <w:rPr>
          <w:rFonts w:ascii="Times New Roman" w:hAnsi="Times New Roman" w:cs="Times New Roman"/>
          <w:sz w:val="24"/>
        </w:rPr>
        <w:t xml:space="preserve">To ensure treated water is pathogen-free, </w:t>
      </w:r>
      <w:r w:rsidR="008B5F78">
        <w:rPr>
          <w:rFonts w:ascii="Times New Roman" w:hAnsi="Times New Roman" w:cs="Times New Roman"/>
          <w:sz w:val="24"/>
        </w:rPr>
        <w:t xml:space="preserve">utilities need to demonstrate </w:t>
      </w:r>
      <w:r w:rsidR="00B85795">
        <w:rPr>
          <w:rFonts w:ascii="Times New Roman" w:hAnsi="Times New Roman" w:cs="Times New Roman"/>
          <w:sz w:val="24"/>
        </w:rPr>
        <w:t xml:space="preserve">the removal of a variety of compounds and microorganisms. My future work will focus on identifying surrogate parameters and developing soft-sensors </w:t>
      </w:r>
      <w:r w:rsidR="00225A0E">
        <w:rPr>
          <w:rFonts w:ascii="Times New Roman" w:hAnsi="Times New Roman" w:cs="Times New Roman"/>
          <w:sz w:val="24"/>
        </w:rPr>
        <w:t>for these hard-to-measure variables utilizing novel and traditional sensing technology at bench and pilot scale.</w:t>
      </w:r>
      <w:commentRangeEnd w:id="7"/>
      <w:r w:rsidR="004B2E02">
        <w:rPr>
          <w:rStyle w:val="CommentReference"/>
        </w:rPr>
        <w:commentReference w:id="7"/>
      </w:r>
      <w:del w:id="8" w:author="Tzahi Cath" w:date="2019-12-10T00:48:00Z">
        <w:r w:rsidR="00225A0E" w:rsidDel="004B2E02">
          <w:rPr>
            <w:rFonts w:ascii="Times New Roman" w:hAnsi="Times New Roman" w:cs="Times New Roman"/>
            <w:sz w:val="24"/>
          </w:rPr>
          <w:delText xml:space="preserve"> </w:delText>
        </w:r>
      </w:del>
    </w:p>
    <w:sectPr w:rsidR="00753598" w:rsidRPr="00753598" w:rsidSect="00225A0E">
      <w:headerReference w:type="default" r:id="rId9"/>
      <w:pgSz w:w="12240" w:h="15840"/>
      <w:pgMar w:top="1296" w:right="1296" w:bottom="1296" w:left="129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Tzahi Cath" w:date="2019-12-10T00:49:00Z" w:initials="TC">
    <w:p w14:paraId="571661F3" w14:textId="233825EA" w:rsidR="004B2E02" w:rsidRDefault="004B2E02">
      <w:pPr>
        <w:pStyle w:val="CommentText"/>
      </w:pPr>
      <w:r>
        <w:rPr>
          <w:rStyle w:val="CommentReference"/>
        </w:rPr>
        <w:annotationRef/>
      </w:r>
      <w:r>
        <w:t xml:space="preserve">Is this document limited to one page? If not, I would beef up this section (substantially). You have to impress them with more about diversity of research capabilities, collaborations, type of students that will work with you, how your research group would look like…, the uniqueness of your set of skills…,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1661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1661F3" w16cid:durableId="21996A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9340B" w14:textId="77777777" w:rsidR="0053634E" w:rsidRDefault="0053634E" w:rsidP="00753598">
      <w:pPr>
        <w:spacing w:after="0" w:line="240" w:lineRule="auto"/>
      </w:pPr>
      <w:r>
        <w:separator/>
      </w:r>
    </w:p>
  </w:endnote>
  <w:endnote w:type="continuationSeparator" w:id="0">
    <w:p w14:paraId="541E3EE2" w14:textId="77777777" w:rsidR="0053634E" w:rsidRDefault="0053634E" w:rsidP="00753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40F7F" w14:textId="77777777" w:rsidR="0053634E" w:rsidRDefault="0053634E" w:rsidP="00753598">
      <w:pPr>
        <w:spacing w:after="0" w:line="240" w:lineRule="auto"/>
      </w:pPr>
      <w:r>
        <w:separator/>
      </w:r>
    </w:p>
  </w:footnote>
  <w:footnote w:type="continuationSeparator" w:id="0">
    <w:p w14:paraId="3F5979AB" w14:textId="77777777" w:rsidR="0053634E" w:rsidRDefault="0053634E" w:rsidP="00753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25B82" w14:textId="3D0583C4" w:rsidR="00753598" w:rsidRPr="00753598" w:rsidRDefault="00753598">
    <w:pPr>
      <w:pStyle w:val="Header"/>
      <w:rPr>
        <w:rFonts w:ascii="Times New Roman" w:hAnsi="Times New Roman" w:cs="Times New Roman"/>
        <w:sz w:val="24"/>
      </w:rPr>
    </w:pPr>
    <w:r>
      <w:rPr>
        <w:rFonts w:ascii="Times New Roman" w:hAnsi="Times New Roman" w:cs="Times New Roman"/>
        <w:sz w:val="24"/>
      </w:rPr>
      <w:t>Research Statement</w:t>
    </w:r>
    <w:r>
      <w:rPr>
        <w:rFonts w:ascii="Times New Roman" w:hAnsi="Times New Roman" w:cs="Times New Roman"/>
        <w:sz w:val="24"/>
      </w:rPr>
      <w:tab/>
    </w:r>
    <w:r>
      <w:rPr>
        <w:rFonts w:ascii="Times New Roman" w:hAnsi="Times New Roman" w:cs="Times New Roman"/>
        <w:sz w:val="24"/>
      </w:rPr>
      <w:tab/>
      <w:t>Kathryn Newhart</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zahi Cath">
    <w15:presenceInfo w15:providerId="Windows Live" w15:userId="45c9a272a9d163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EB"/>
    <w:rsid w:val="000321A4"/>
    <w:rsid w:val="000C6954"/>
    <w:rsid w:val="00225A0E"/>
    <w:rsid w:val="004329EB"/>
    <w:rsid w:val="00443090"/>
    <w:rsid w:val="00444A2D"/>
    <w:rsid w:val="004B2E02"/>
    <w:rsid w:val="0053634E"/>
    <w:rsid w:val="00621327"/>
    <w:rsid w:val="006D5911"/>
    <w:rsid w:val="00753598"/>
    <w:rsid w:val="008B5F78"/>
    <w:rsid w:val="00A65ABB"/>
    <w:rsid w:val="00B85795"/>
    <w:rsid w:val="00BB6B1D"/>
    <w:rsid w:val="00D10956"/>
    <w:rsid w:val="00F44D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4B07"/>
  <w15:chartTrackingRefBased/>
  <w15:docId w15:val="{44991A55-4861-455A-B3A7-04D7F8E8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598"/>
  </w:style>
  <w:style w:type="paragraph" w:styleId="Footer">
    <w:name w:val="footer"/>
    <w:basedOn w:val="Normal"/>
    <w:link w:val="FooterChar"/>
    <w:uiPriority w:val="99"/>
    <w:unhideWhenUsed/>
    <w:rsid w:val="00753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598"/>
  </w:style>
  <w:style w:type="paragraph" w:styleId="BalloonText">
    <w:name w:val="Balloon Text"/>
    <w:basedOn w:val="Normal"/>
    <w:link w:val="BalloonTextChar"/>
    <w:uiPriority w:val="99"/>
    <w:semiHidden/>
    <w:unhideWhenUsed/>
    <w:rsid w:val="004B2E0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2E0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B2E02"/>
    <w:rPr>
      <w:sz w:val="16"/>
      <w:szCs w:val="16"/>
    </w:rPr>
  </w:style>
  <w:style w:type="paragraph" w:styleId="CommentText">
    <w:name w:val="annotation text"/>
    <w:basedOn w:val="Normal"/>
    <w:link w:val="CommentTextChar"/>
    <w:uiPriority w:val="99"/>
    <w:semiHidden/>
    <w:unhideWhenUsed/>
    <w:rsid w:val="004B2E02"/>
    <w:pPr>
      <w:spacing w:line="240" w:lineRule="auto"/>
    </w:pPr>
    <w:rPr>
      <w:sz w:val="20"/>
      <w:szCs w:val="20"/>
    </w:rPr>
  </w:style>
  <w:style w:type="character" w:customStyle="1" w:styleId="CommentTextChar">
    <w:name w:val="Comment Text Char"/>
    <w:basedOn w:val="DefaultParagraphFont"/>
    <w:link w:val="CommentText"/>
    <w:uiPriority w:val="99"/>
    <w:semiHidden/>
    <w:rsid w:val="004B2E02"/>
    <w:rPr>
      <w:sz w:val="20"/>
      <w:szCs w:val="20"/>
    </w:rPr>
  </w:style>
  <w:style w:type="paragraph" w:styleId="CommentSubject">
    <w:name w:val="annotation subject"/>
    <w:basedOn w:val="CommentText"/>
    <w:next w:val="CommentText"/>
    <w:link w:val="CommentSubjectChar"/>
    <w:uiPriority w:val="99"/>
    <w:semiHidden/>
    <w:unhideWhenUsed/>
    <w:rsid w:val="004B2E02"/>
    <w:rPr>
      <w:b/>
      <w:bCs/>
    </w:rPr>
  </w:style>
  <w:style w:type="character" w:customStyle="1" w:styleId="CommentSubjectChar">
    <w:name w:val="Comment Subject Char"/>
    <w:basedOn w:val="CommentTextChar"/>
    <w:link w:val="CommentSubject"/>
    <w:uiPriority w:val="99"/>
    <w:semiHidden/>
    <w:rsid w:val="004B2E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619</Words>
  <Characters>3252</Characters>
  <Application>Microsoft Office Word</Application>
  <DocSecurity>0</DocSecurity>
  <Lines>87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Newhart</dc:creator>
  <cp:keywords/>
  <dc:description/>
  <cp:lastModifiedBy>Kathryn Newhart</cp:lastModifiedBy>
  <cp:revision>2</cp:revision>
  <dcterms:created xsi:type="dcterms:W3CDTF">2019-12-09T15:46:00Z</dcterms:created>
  <dcterms:modified xsi:type="dcterms:W3CDTF">2019-12-09T17:41:00Z</dcterms:modified>
</cp:coreProperties>
</file>