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4A1A" w14:textId="77777777" w:rsidR="00B03D6F" w:rsidRDefault="00B03D6F" w:rsidP="001F4C72">
      <w:pPr>
        <w:pStyle w:val="NormalWeb"/>
        <w:spacing w:before="0" w:beforeAutospacing="0" w:after="0" w:afterAutospacing="0"/>
        <w:ind w:firstLine="360"/>
        <w:jc w:val="both"/>
      </w:pPr>
      <w:commentRangeStart w:id="0"/>
      <w:r>
        <w:t>The</w:t>
      </w:r>
      <w:commentRangeEnd w:id="0"/>
      <w:r w:rsidR="0055657F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t xml:space="preserve"> majority of my post-secondary education was taught in traditional lecture format; an artifact of the routine of lecture rather than the efficiency of lecture as a learning tool. When I began teaching, I spent hours developing PowerPoint lectures, as my predecessors had, to try to break down the material as much as possible. I thought the solution was as simple as explaining information more clearly. Regardless of how long I toiled over a lecture, I would always finish feeling incomplete. More often than not, both the students and I were suffering from cognitive overload. I finally retired the PowerPoint lectures, but not in defeat. I gradually spent less time on the intricate details of an arbitrary engineering design and spent more time on working through general design examples to connect theory with process. Today, I break up lecture as frequently as possible with these exercises</w:t>
      </w:r>
      <w:r w:rsidR="00953BCC">
        <w:t xml:space="preserve">, each </w:t>
      </w:r>
      <w:r>
        <w:t xml:space="preserve">catering to </w:t>
      </w:r>
      <w:r w:rsidR="00953BCC">
        <w:t>a</w:t>
      </w:r>
      <w:r>
        <w:t xml:space="preserve"> different learning style. How a student incorporates knowledge into their memory is as unique as the individual, the content, and the context. This is my biggest challenge as an instructor: understanding how each student learns and how to engage them in their learning.</w:t>
      </w:r>
      <w:del w:id="1" w:author="Tzahi Cath" w:date="2019-12-10T01:14:00Z">
        <w:r w:rsidDel="0055657F">
          <w:delText xml:space="preserve"> </w:delText>
        </w:r>
      </w:del>
    </w:p>
    <w:p w14:paraId="58C4C4CD" w14:textId="5B38E777" w:rsidR="00A463AC" w:rsidRDefault="00B03D6F" w:rsidP="001F4C72">
      <w:pPr>
        <w:pStyle w:val="NormalWeb"/>
        <w:spacing w:before="0" w:beforeAutospacing="0" w:after="0" w:afterAutospacing="0"/>
        <w:ind w:firstLine="360"/>
        <w:jc w:val="both"/>
      </w:pPr>
      <w:r>
        <w:t xml:space="preserve">As a section instructor for the Environmental Engineering Field Session, I led </w:t>
      </w:r>
      <w:r w:rsidR="00592528">
        <w:t xml:space="preserve">several </w:t>
      </w:r>
      <w:r>
        <w:t xml:space="preserve">groups of 5-7 students through a lab exercise to demonstrate how bench and pilot-scale experimentation can be used to design full-scale water and wastewater treatment systems. This was my first experience independently designing </w:t>
      </w:r>
      <w:r w:rsidR="00A463AC">
        <w:t xml:space="preserve">and executing </w:t>
      </w:r>
      <w:r>
        <w:t>a class-</w:t>
      </w:r>
      <w:r w:rsidR="00A463AC">
        <w:t>session,</w:t>
      </w:r>
      <w:r>
        <w:t xml:space="preserve"> but I had a unique perspective that helped me develop the coursework: I myself had been a </w:t>
      </w:r>
      <w:proofErr w:type="gramStart"/>
      <w:r>
        <w:t>student years</w:t>
      </w:r>
      <w:proofErr w:type="gramEnd"/>
      <w:r>
        <w:t xml:space="preserve"> prior</w:t>
      </w:r>
      <w:r w:rsidR="00A463AC">
        <w:t>.</w:t>
      </w:r>
      <w:r>
        <w:t xml:space="preserve"> I remembered how nervous I was</w:t>
      </w:r>
      <w:r w:rsidR="00A463AC">
        <w:t xml:space="preserve"> in the new space. Our previous lab experience was limited to </w:t>
      </w:r>
      <w:r w:rsidR="00A463AC" w:rsidRPr="00592528">
        <w:rPr>
          <w:i/>
        </w:rPr>
        <w:t>General Chemistry</w:t>
      </w:r>
      <w:r w:rsidR="00A463AC">
        <w:t xml:space="preserve"> where </w:t>
      </w:r>
      <w:r>
        <w:t>the experiments were simple, straightforward,</w:t>
      </w:r>
      <w:r w:rsidR="00A463AC">
        <w:t xml:space="preserve"> and scripted</w:t>
      </w:r>
      <w:r>
        <w:t xml:space="preserve">. </w:t>
      </w:r>
      <w:r w:rsidR="00A463AC">
        <w:t>However, Field Session is meant to simulate the research environment. S</w:t>
      </w:r>
      <w:r>
        <w:t>tudents are guided through the experimental design and analysis, bu</w:t>
      </w:r>
      <w:r w:rsidR="00A463AC">
        <w:t>t the results and conclusions are entirely their own</w:t>
      </w:r>
      <w:r>
        <w:t>. M</w:t>
      </w:r>
      <w:r w:rsidR="00A463AC">
        <w:t>ost</w:t>
      </w:r>
      <w:r>
        <w:t xml:space="preserve"> students were </w:t>
      </w:r>
      <w:r w:rsidR="00FA5D8D">
        <w:t>f</w:t>
      </w:r>
      <w:r w:rsidR="00A463AC">
        <w:t>alsely fixated on the idea that their grade depended on a single “right” answer</w:t>
      </w:r>
      <w:r>
        <w:t>. As an instructor, I wanted to harness the students</w:t>
      </w:r>
      <w:ins w:id="2" w:author="Tzahi Cath" w:date="2019-12-10T01:16:00Z">
        <w:r w:rsidR="0055657F">
          <w:t>’</w:t>
        </w:r>
      </w:ins>
      <w:del w:id="3" w:author="Tzahi Cath" w:date="2019-12-10T01:16:00Z">
        <w:r w:rsidDel="0055657F">
          <w:delText>'</w:delText>
        </w:r>
      </w:del>
      <w:r>
        <w:t xml:space="preserve"> nervousness and </w:t>
      </w:r>
      <w:r w:rsidR="00A463AC">
        <w:t>transmute</w:t>
      </w:r>
      <w:r>
        <w:t xml:space="preserve"> it into excitement and </w:t>
      </w:r>
      <w:r w:rsidR="00A463AC">
        <w:t>passion</w:t>
      </w:r>
      <w:r>
        <w:t xml:space="preserve"> to answer the question: how can we improve wastewater treatment? For the students that were frustrated</w:t>
      </w:r>
      <w:r w:rsidR="00953BCC">
        <w:t xml:space="preserve"> with the lack of structure</w:t>
      </w:r>
      <w:r>
        <w:t xml:space="preserve">, I provided scaffolding. For the students that </w:t>
      </w:r>
      <w:r w:rsidR="00953BCC">
        <w:t>were driven but could not orient themselves, I provided</w:t>
      </w:r>
      <w:r>
        <w:t xml:space="preserve"> coaching. For all students, I modeled how a researcher navigated the laboratory learning environment</w:t>
      </w:r>
      <w:r w:rsidR="00953BCC">
        <w:t>, which culminated in more confident students</w:t>
      </w:r>
      <w:r w:rsidR="00C611F7">
        <w:t>, achieving my learning objectives,</w:t>
      </w:r>
      <w:r w:rsidR="00953BCC">
        <w:t xml:space="preserve"> and a memorable experience</w:t>
      </w:r>
      <w:r w:rsidR="00C611F7">
        <w:t xml:space="preserve"> for all involved</w:t>
      </w:r>
      <w:r w:rsidR="00953BCC">
        <w:t>.</w:t>
      </w:r>
    </w:p>
    <w:p w14:paraId="0FBEC1F8" w14:textId="0B1E3955" w:rsidR="00A463AC" w:rsidRDefault="00A463AC" w:rsidP="001F4C72">
      <w:pPr>
        <w:pStyle w:val="NormalWeb"/>
        <w:spacing w:before="0" w:beforeAutospacing="0" w:after="0" w:afterAutospacing="0"/>
        <w:ind w:firstLine="360"/>
        <w:jc w:val="both"/>
      </w:pPr>
      <w:r>
        <w:t>M</w:t>
      </w:r>
      <w:r w:rsidR="00B03D6F">
        <w:t xml:space="preserve">y </w:t>
      </w:r>
      <w:r w:rsidR="00C611F7">
        <w:t xml:space="preserve">second </w:t>
      </w:r>
      <w:r w:rsidR="00B03D6F">
        <w:t xml:space="preserve">teaching experience </w:t>
      </w:r>
      <w:r w:rsidR="00C611F7">
        <w:t>was</w:t>
      </w:r>
      <w:r w:rsidR="00B03D6F">
        <w:t xml:space="preserve"> co-instructing </w:t>
      </w:r>
      <w:r>
        <w:t>a</w:t>
      </w:r>
      <w:r w:rsidR="00B03D6F">
        <w:t xml:space="preserve"> senior</w:t>
      </w:r>
      <w:r>
        <w:t xml:space="preserve"> and </w:t>
      </w:r>
      <w:r w:rsidR="00B03D6F">
        <w:t xml:space="preserve">graduate-level design course. </w:t>
      </w:r>
      <w:r w:rsidR="00953BCC" w:rsidRPr="00C611F7">
        <w:rPr>
          <w:i/>
        </w:rPr>
        <w:t>Water and Wastewater Treatment Unit Operations</w:t>
      </w:r>
      <w:r w:rsidR="00953BCC">
        <w:t xml:space="preserve"> is an example of a class that constantly shifts between big picture (i.e., treatment plant-wide scheme) and theories from all realms of science (</w:t>
      </w:r>
      <w:ins w:id="4" w:author="Tzahi Cath" w:date="2019-12-10T01:17:00Z">
        <w:r w:rsidR="0055657F">
          <w:t>i.</w:t>
        </w:r>
      </w:ins>
      <w:r w:rsidR="00953BCC">
        <w:t>e.</w:t>
      </w:r>
      <w:del w:id="5" w:author="Tzahi Cath" w:date="2019-12-10T01:17:00Z">
        <w:r w:rsidR="00953BCC" w:rsidDel="0055657F">
          <w:delText>g.</w:delText>
        </w:r>
      </w:del>
      <w:r w:rsidR="00953BCC">
        <w:t xml:space="preserve">, chemistry, biology, fluid mechanics). Much of the design criteria is empirical, from over a century of sanitary engineering, that can be difficult for students to intuitively rationalize. There is an immense amount of </w:t>
      </w:r>
      <w:proofErr w:type="gramStart"/>
      <w:r w:rsidR="00953BCC">
        <w:t>material</w:t>
      </w:r>
      <w:proofErr w:type="gramEnd"/>
      <w:r w:rsidR="00953BCC">
        <w:t xml:space="preserve"> but the students are not able to filter, organize, or prioritize the information—let alone during a timed exam. </w:t>
      </w:r>
      <w:r w:rsidR="00B03D6F">
        <w:t xml:space="preserve">Here, I learned the importance of aligning learning outcomes with assessment. Rather than emphasize a single design approach, I aim to teach students how to navigate digital and text-based resources to guide themselves towards </w:t>
      </w:r>
      <w:r w:rsidR="001F4C72">
        <w:t>a unique</w:t>
      </w:r>
      <w:r w:rsidR="00953BCC">
        <w:t xml:space="preserve"> </w:t>
      </w:r>
      <w:r w:rsidR="00B03D6F">
        <w:t>solution.</w:t>
      </w:r>
      <w:del w:id="6" w:author="Tzahi Cath" w:date="2019-12-10T01:17:00Z">
        <w:r w:rsidR="00B03D6F" w:rsidDel="0055657F">
          <w:delText xml:space="preserve"> </w:delText>
        </w:r>
      </w:del>
    </w:p>
    <w:p w14:paraId="2424043D" w14:textId="77777777" w:rsidR="00FF7921" w:rsidRDefault="00B03D6F" w:rsidP="001F4C72">
      <w:pPr>
        <w:pStyle w:val="NormalWeb"/>
        <w:spacing w:before="0" w:beforeAutospacing="0" w:after="0" w:afterAutospacing="0"/>
        <w:ind w:firstLine="360"/>
        <w:jc w:val="both"/>
      </w:pPr>
      <w:r>
        <w:t>My favorite classes during my undergraduate had little to do with my degree specialty, but I was excited to attend every class and genuinely interested in learning the subject matter. Teaching and learning are two processes that feed and respond to one another and I hope that my teachers felt as accomplished as I did to pass their classes with confidence and enthusiasm. These classes were examples of good teachers making complex material accessible to any student, regardless of background or interest. I have many years ahead of me as a teacher and I look forward to learning more about my specialty, my students, and the science behind it all to solidify my own philosophy of teaching.</w:t>
      </w:r>
      <w:del w:id="7" w:author="Tzahi Cath" w:date="2019-12-10T01:14:00Z">
        <w:r w:rsidDel="0055657F">
          <w:delText xml:space="preserve"> </w:delText>
        </w:r>
      </w:del>
    </w:p>
    <w:sectPr w:rsidR="00FF79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zahi Cath" w:date="2019-12-10T01:18:00Z" w:initials="TC">
    <w:p w14:paraId="282348FD" w14:textId="47638F5C" w:rsidR="0055657F" w:rsidRDefault="0055657F">
      <w:pPr>
        <w:pStyle w:val="CommentText"/>
      </w:pPr>
      <w:r>
        <w:rPr>
          <w:rStyle w:val="CommentReference"/>
        </w:rPr>
        <w:annotationRef/>
      </w:r>
      <w:r>
        <w:t>Again…, is this document limited to one page??? I am missing a section on what classes you would feel confident teaching…? What classes you would like to develop…? How you would enhance your professional career as an educator?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2348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2348FD" w16cid:durableId="219970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5ECC" w14:textId="77777777" w:rsidR="00385488" w:rsidRDefault="00385488" w:rsidP="001F4C72">
      <w:pPr>
        <w:spacing w:after="0" w:line="240" w:lineRule="auto"/>
      </w:pPr>
      <w:r>
        <w:separator/>
      </w:r>
    </w:p>
  </w:endnote>
  <w:endnote w:type="continuationSeparator" w:id="0">
    <w:p w14:paraId="7BB0A682" w14:textId="77777777" w:rsidR="00385488" w:rsidRDefault="00385488" w:rsidP="001F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CF3D4" w14:textId="77777777" w:rsidR="00385488" w:rsidRDefault="00385488" w:rsidP="001F4C72">
      <w:pPr>
        <w:spacing w:after="0" w:line="240" w:lineRule="auto"/>
      </w:pPr>
      <w:r>
        <w:separator/>
      </w:r>
    </w:p>
  </w:footnote>
  <w:footnote w:type="continuationSeparator" w:id="0">
    <w:p w14:paraId="36CE6876" w14:textId="77777777" w:rsidR="00385488" w:rsidRDefault="00385488" w:rsidP="001F4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4729" w14:textId="77777777" w:rsidR="001F4C72" w:rsidRPr="001F4C72" w:rsidRDefault="001F4C72">
    <w:pPr>
      <w:pStyle w:val="Header"/>
      <w:rPr>
        <w:rFonts w:ascii="Times New Roman" w:hAnsi="Times New Roman" w:cs="Times New Roman"/>
        <w:sz w:val="24"/>
      </w:rPr>
    </w:pPr>
    <w:r w:rsidRPr="001F4C72">
      <w:rPr>
        <w:rFonts w:ascii="Times New Roman" w:hAnsi="Times New Roman" w:cs="Times New Roman"/>
        <w:sz w:val="24"/>
      </w:rPr>
      <w:t>Teaching Statement</w:t>
    </w:r>
    <w:r w:rsidRPr="001F4C72">
      <w:rPr>
        <w:rFonts w:ascii="Times New Roman" w:hAnsi="Times New Roman" w:cs="Times New Roman"/>
        <w:sz w:val="24"/>
      </w:rPr>
      <w:tab/>
    </w:r>
    <w:r w:rsidRPr="001F4C72">
      <w:rPr>
        <w:rFonts w:ascii="Times New Roman" w:hAnsi="Times New Roman" w:cs="Times New Roman"/>
        <w:sz w:val="24"/>
      </w:rPr>
      <w:tab/>
      <w:t>Kathryn Newhart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zahi Cath">
    <w15:presenceInfo w15:providerId="Windows Live" w15:userId="45c9a272a9d163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6F"/>
    <w:rsid w:val="001F4C72"/>
    <w:rsid w:val="00385488"/>
    <w:rsid w:val="0055657F"/>
    <w:rsid w:val="00592528"/>
    <w:rsid w:val="00953BCC"/>
    <w:rsid w:val="009702E4"/>
    <w:rsid w:val="00A463AC"/>
    <w:rsid w:val="00B03D6F"/>
    <w:rsid w:val="00C611F7"/>
    <w:rsid w:val="00FA5D8D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0E92"/>
  <w15:chartTrackingRefBased/>
  <w15:docId w15:val="{49F3B332-DE62-46E0-9A83-8278A749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3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72"/>
  </w:style>
  <w:style w:type="paragraph" w:styleId="Footer">
    <w:name w:val="footer"/>
    <w:basedOn w:val="Normal"/>
    <w:link w:val="FooterChar"/>
    <w:uiPriority w:val="99"/>
    <w:unhideWhenUsed/>
    <w:rsid w:val="001F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C72"/>
  </w:style>
  <w:style w:type="paragraph" w:styleId="BalloonText">
    <w:name w:val="Balloon Text"/>
    <w:basedOn w:val="Normal"/>
    <w:link w:val="BalloonTextChar"/>
    <w:uiPriority w:val="99"/>
    <w:semiHidden/>
    <w:unhideWhenUsed/>
    <w:rsid w:val="0055657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7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65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65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5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5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565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681</Words>
  <Characters>3578</Characters>
  <Application>Microsoft Office Word</Application>
  <DocSecurity>0</DocSecurity>
  <Lines>96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Newhart</dc:creator>
  <cp:keywords/>
  <dc:description/>
  <cp:lastModifiedBy>Kathryn Newhart</cp:lastModifiedBy>
  <cp:revision>4</cp:revision>
  <dcterms:created xsi:type="dcterms:W3CDTF">2019-11-27T18:40:00Z</dcterms:created>
  <dcterms:modified xsi:type="dcterms:W3CDTF">2019-12-09T15:51:00Z</dcterms:modified>
</cp:coreProperties>
</file>