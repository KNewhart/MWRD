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BA0A5" w14:textId="32B90B29" w:rsidR="00980584" w:rsidRPr="00B21B7A" w:rsidRDefault="00980584" w:rsidP="0098058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PAA</w:t>
      </w:r>
      <w:r w:rsidRPr="00B21B7A">
        <w:rPr>
          <w:b/>
          <w:sz w:val="32"/>
          <w:szCs w:val="32"/>
          <w:u w:val="single"/>
        </w:rPr>
        <w:t xml:space="preserve"> </w:t>
      </w:r>
      <w:r w:rsidR="001C0A75">
        <w:rPr>
          <w:b/>
          <w:sz w:val="32"/>
          <w:szCs w:val="32"/>
          <w:u w:val="single"/>
        </w:rPr>
        <w:t xml:space="preserve">CT </w:t>
      </w:r>
      <w:r w:rsidRPr="00B21B7A">
        <w:rPr>
          <w:b/>
          <w:sz w:val="32"/>
          <w:szCs w:val="32"/>
          <w:u w:val="single"/>
        </w:rPr>
        <w:t>Dosing Calculations</w:t>
      </w:r>
      <w:r>
        <w:rPr>
          <w:b/>
          <w:sz w:val="32"/>
          <w:szCs w:val="32"/>
          <w:u w:val="single"/>
        </w:rPr>
        <w:t xml:space="preserve"> (</w:t>
      </w:r>
      <w:del w:id="0" w:author="bwisdom@mwrd.dst.co.us" w:date="2019-03-06T08:06:00Z">
        <w:r w:rsidR="001C0A75" w:rsidDel="00DA50E7">
          <w:rPr>
            <w:b/>
            <w:sz w:val="32"/>
            <w:szCs w:val="32"/>
            <w:u w:val="single"/>
          </w:rPr>
          <w:delText>2</w:delText>
        </w:r>
      </w:del>
      <w:ins w:id="1" w:author="bwisdom@mwrd.dst.co.us" w:date="2019-03-06T08:06:00Z">
        <w:r w:rsidR="00DA50E7">
          <w:rPr>
            <w:b/>
            <w:sz w:val="32"/>
            <w:szCs w:val="32"/>
            <w:u w:val="single"/>
          </w:rPr>
          <w:t>3</w:t>
        </w:r>
      </w:ins>
      <w:r>
        <w:rPr>
          <w:b/>
          <w:sz w:val="32"/>
          <w:szCs w:val="32"/>
          <w:u w:val="single"/>
        </w:rPr>
        <w:t>/</w:t>
      </w:r>
      <w:del w:id="2" w:author="bwisdom@mwrd.dst.co.us" w:date="2019-03-06T08:06:00Z">
        <w:r w:rsidR="001C0A75" w:rsidDel="00DA50E7">
          <w:rPr>
            <w:b/>
            <w:sz w:val="32"/>
            <w:szCs w:val="32"/>
            <w:u w:val="single"/>
          </w:rPr>
          <w:delText>20</w:delText>
        </w:r>
      </w:del>
      <w:ins w:id="3" w:author="bwisdom@mwrd.dst.co.us" w:date="2019-03-06T08:06:00Z">
        <w:r w:rsidR="00DA50E7">
          <w:rPr>
            <w:b/>
            <w:sz w:val="32"/>
            <w:szCs w:val="32"/>
            <w:u w:val="single"/>
          </w:rPr>
          <w:t>29</w:t>
        </w:r>
      </w:ins>
      <w:r>
        <w:rPr>
          <w:b/>
          <w:sz w:val="32"/>
          <w:szCs w:val="32"/>
          <w:u w:val="single"/>
        </w:rPr>
        <w:t>/</w:t>
      </w:r>
      <w:del w:id="4" w:author="bwisdom@mwrd.dst.co.us" w:date="2019-03-06T08:06:00Z">
        <w:r w:rsidDel="00DA50E7">
          <w:rPr>
            <w:b/>
            <w:sz w:val="32"/>
            <w:szCs w:val="32"/>
            <w:u w:val="single"/>
          </w:rPr>
          <w:delText>201</w:delText>
        </w:r>
        <w:r w:rsidR="001C0A75" w:rsidDel="00DA50E7">
          <w:rPr>
            <w:b/>
            <w:sz w:val="32"/>
            <w:szCs w:val="32"/>
            <w:u w:val="single"/>
          </w:rPr>
          <w:delText>8</w:delText>
        </w:r>
      </w:del>
      <w:ins w:id="5" w:author="bwisdom@mwrd.dst.co.us" w:date="2019-03-06T08:06:00Z">
        <w:r w:rsidR="00DA50E7">
          <w:rPr>
            <w:b/>
            <w:sz w:val="32"/>
            <w:szCs w:val="32"/>
            <w:u w:val="single"/>
          </w:rPr>
          <w:t>2019</w:t>
        </w:r>
      </w:ins>
      <w:r>
        <w:rPr>
          <w:b/>
          <w:sz w:val="32"/>
          <w:szCs w:val="32"/>
          <w:u w:val="single"/>
        </w:rPr>
        <w:t>)</w:t>
      </w:r>
    </w:p>
    <w:p w14:paraId="3A5EB0C9" w14:textId="77777777" w:rsidR="00980584" w:rsidRDefault="00980584" w:rsidP="00980584">
      <w:pPr>
        <w:jc w:val="both"/>
        <w:rPr>
          <w:b/>
        </w:rPr>
      </w:pPr>
      <w:r>
        <w:rPr>
          <w:b/>
        </w:rPr>
        <w:t>Overview</w:t>
      </w:r>
    </w:p>
    <w:p w14:paraId="5DB0D680" w14:textId="7760E5FA" w:rsidR="00980584" w:rsidRDefault="00980584" w:rsidP="00980584">
      <w:pPr>
        <w:jc w:val="both"/>
        <w:rPr>
          <w:b/>
        </w:rPr>
      </w:pPr>
      <w:r>
        <w:rPr>
          <w:b/>
        </w:rPr>
        <w:t xml:space="preserve">PAA </w:t>
      </w:r>
      <w:del w:id="6" w:author="bwisdom@mwrd.dst.co.us" w:date="2019-02-27T13:36:00Z">
        <w:r w:rsidRPr="005A4F88" w:rsidDel="00930686">
          <w:rPr>
            <w:b/>
          </w:rPr>
          <w:delText xml:space="preserve">Strategy </w:delText>
        </w:r>
        <w:r w:rsidR="001C0A75" w:rsidDel="00930686">
          <w:rPr>
            <w:b/>
          </w:rPr>
          <w:delText>B</w:delText>
        </w:r>
        <w:r w:rsidRPr="005A4F88" w:rsidDel="00930686">
          <w:rPr>
            <w:b/>
          </w:rPr>
          <w:delText xml:space="preserve"> </w:delText>
        </w:r>
        <w:r w:rsidR="001C0A75" w:rsidDel="00930686">
          <w:rPr>
            <w:b/>
          </w:rPr>
          <w:delText>–</w:delText>
        </w:r>
        <w:r w:rsidRPr="005A4F88" w:rsidDel="00930686">
          <w:rPr>
            <w:b/>
          </w:rPr>
          <w:delText xml:space="preserve"> </w:delText>
        </w:r>
      </w:del>
      <w:proofErr w:type="spellStart"/>
      <w:ins w:id="7" w:author="bwisdom@mwrd.dst.co.us" w:date="2019-02-27T13:36:00Z">
        <w:r w:rsidR="00930686">
          <w:rPr>
            <w:b/>
          </w:rPr>
          <w:t>i</w:t>
        </w:r>
      </w:ins>
      <w:r w:rsidR="001C0A75">
        <w:rPr>
          <w:b/>
        </w:rPr>
        <w:t>CT</w:t>
      </w:r>
      <w:proofErr w:type="spellEnd"/>
      <w:r w:rsidR="001C0A75">
        <w:rPr>
          <w:b/>
        </w:rPr>
        <w:t xml:space="preserve"> Dosing</w:t>
      </w:r>
      <w:r w:rsidRPr="005A4F88">
        <w:rPr>
          <w:b/>
        </w:rPr>
        <w:t xml:space="preserve"> Algorithm:</w:t>
      </w:r>
      <w:r>
        <w:t xml:space="preserve"> PAA dosing for this contr</w:t>
      </w:r>
      <w:r w:rsidR="001C0A75">
        <w:t xml:space="preserve">ol scheme is adjusted to maintain a target </w:t>
      </w:r>
      <w:ins w:id="8" w:author="bwisdom@mwrd.dst.co.us" w:date="2019-02-27T13:46:00Z">
        <w:r w:rsidR="00A41712">
          <w:t xml:space="preserve">integrated </w:t>
        </w:r>
      </w:ins>
      <w:r w:rsidR="00392131">
        <w:t xml:space="preserve">concentration </w:t>
      </w:r>
      <w:del w:id="9" w:author="Wisdom, Blair" w:date="2018-02-21T16:37:00Z">
        <w:r w:rsidR="00392131" w:rsidDel="002533BF">
          <w:delText xml:space="preserve">times </w:delText>
        </w:r>
      </w:del>
      <w:ins w:id="10" w:author="Wisdom, Blair" w:date="2018-02-21T16:37:00Z">
        <w:r w:rsidR="002533BF">
          <w:t xml:space="preserve">x </w:t>
        </w:r>
      </w:ins>
      <w:r w:rsidR="00392131">
        <w:t>time (</w:t>
      </w:r>
      <w:proofErr w:type="spellStart"/>
      <w:ins w:id="11" w:author="bwisdom@mwrd.dst.co.us" w:date="2019-02-27T13:46:00Z">
        <w:r w:rsidR="00A41712">
          <w:t>i</w:t>
        </w:r>
      </w:ins>
      <w:r w:rsidR="001C0A75">
        <w:t>CT</w:t>
      </w:r>
      <w:proofErr w:type="spellEnd"/>
      <w:r w:rsidR="00392131">
        <w:t>)</w:t>
      </w:r>
      <w:r w:rsidR="001C0A75">
        <w:t xml:space="preserve"> value with lower and upper concentration </w:t>
      </w:r>
      <w:proofErr w:type="spellStart"/>
      <w:r w:rsidR="001C0A75">
        <w:t>clamps</w:t>
      </w:r>
      <w:proofErr w:type="spellEnd"/>
      <w:r>
        <w:t xml:space="preserve">. </w:t>
      </w:r>
      <w:r w:rsidR="00392131">
        <w:t xml:space="preserve">This strategy will adjust the target PAA dosing concentration to maintain a constant </w:t>
      </w:r>
      <w:ins w:id="12" w:author="Wisdom, Blair" w:date="2018-02-21T15:57:00Z">
        <w:r w:rsidR="00FF2E54">
          <w:t xml:space="preserve">input </w:t>
        </w:r>
      </w:ins>
      <w:proofErr w:type="spellStart"/>
      <w:ins w:id="13" w:author="bwisdom@mwrd.dst.co.us" w:date="2019-02-27T13:48:00Z">
        <w:r w:rsidR="00A41712">
          <w:t>i</w:t>
        </w:r>
      </w:ins>
      <w:r w:rsidR="00392131">
        <w:t>CT</w:t>
      </w:r>
      <w:proofErr w:type="spellEnd"/>
      <w:r w:rsidR="00392131">
        <w:t xml:space="preserve"> based on the current contact basin detention time (DT). </w:t>
      </w:r>
    </w:p>
    <w:p w14:paraId="6421D147" w14:textId="77777777" w:rsidR="00980584" w:rsidRPr="001D3B03" w:rsidRDefault="00980584" w:rsidP="00980584">
      <w:pPr>
        <w:jc w:val="both"/>
        <w:rPr>
          <w:b/>
        </w:rPr>
      </w:pPr>
      <w:r>
        <w:rPr>
          <w:b/>
        </w:rPr>
        <w:t xml:space="preserve">PAA </w:t>
      </w:r>
      <w:r w:rsidRPr="001D3B03">
        <w:rPr>
          <w:b/>
        </w:rPr>
        <w:t>Variables:</w:t>
      </w:r>
    </w:p>
    <w:p w14:paraId="00667666" w14:textId="3F274673" w:rsidR="00980584" w:rsidRDefault="00980584" w:rsidP="00980584">
      <w:pPr>
        <w:pStyle w:val="ListParagraph"/>
        <w:numPr>
          <w:ilvl w:val="0"/>
          <w:numId w:val="3"/>
        </w:numPr>
        <w:jc w:val="both"/>
      </w:pPr>
      <w:proofErr w:type="spellStart"/>
      <w:r>
        <w:t>Flow</w:t>
      </w:r>
      <w:r w:rsidRPr="0049552F">
        <w:rPr>
          <w:vertAlign w:val="subscript"/>
        </w:rPr>
        <w:t>N</w:t>
      </w:r>
      <w:proofErr w:type="spellEnd"/>
      <w:r>
        <w:t xml:space="preserve"> </w:t>
      </w:r>
      <w:ins w:id="14" w:author="Kristen Wisdom" w:date="2019-06-20T11:21:00Z">
        <w:r w:rsidR="0002172B">
          <w:tab/>
        </w:r>
      </w:ins>
      <w:r>
        <w:t>= FI-F2 for North flow; backup flow meter is FI-F350</w:t>
      </w:r>
    </w:p>
    <w:p w14:paraId="75D8E637" w14:textId="56D44793" w:rsidR="00980584" w:rsidRDefault="00980584" w:rsidP="00980584">
      <w:pPr>
        <w:pStyle w:val="ListParagraph"/>
        <w:numPr>
          <w:ilvl w:val="0"/>
          <w:numId w:val="3"/>
        </w:numPr>
        <w:jc w:val="both"/>
      </w:pPr>
      <w:proofErr w:type="spellStart"/>
      <w:r>
        <w:t>Flow</w:t>
      </w:r>
      <w:r w:rsidRPr="0049552F">
        <w:rPr>
          <w:vertAlign w:val="subscript"/>
        </w:rPr>
        <w:t>S</w:t>
      </w:r>
      <w:proofErr w:type="spellEnd"/>
      <w:ins w:id="15" w:author="Kristen Wisdom" w:date="2019-06-20T11:21:00Z">
        <w:r w:rsidR="0002172B">
          <w:rPr>
            <w:vertAlign w:val="subscript"/>
          </w:rPr>
          <w:tab/>
        </w:r>
      </w:ins>
      <w:del w:id="16" w:author="Kristen Wisdom" w:date="2019-06-20T11:21:00Z">
        <w:r w:rsidDel="0002172B">
          <w:delText xml:space="preserve"> </w:delText>
        </w:r>
      </w:del>
      <w:r>
        <w:t xml:space="preserve">= </w:t>
      </w:r>
      <w:ins w:id="17" w:author="Wisdom, Blair" w:date="2018-02-21T14:30:00Z">
        <w:r w:rsidR="003F279B">
          <w:t xml:space="preserve">Greater of </w:t>
        </w:r>
      </w:ins>
      <w:ins w:id="18" w:author="Wisdom, Blair" w:date="2018-02-21T15:08:00Z">
        <w:r w:rsidR="00BE4C84">
          <w:t xml:space="preserve">FY-K100 and </w:t>
        </w:r>
      </w:ins>
      <w:r>
        <w:t xml:space="preserve">FY-F230 for South flow; </w:t>
      </w:r>
      <w:commentRangeStart w:id="19"/>
      <w:r>
        <w:t>backup flow meter is FY_S10</w:t>
      </w:r>
      <w:ins w:id="20" w:author="Wisdom, Blair" w:date="2018-02-21T15:10:00Z">
        <w:r w:rsidR="00BE4C84">
          <w:t>0</w:t>
        </w:r>
      </w:ins>
      <w:r>
        <w:t xml:space="preserve"> </w:t>
      </w:r>
      <w:commentRangeEnd w:id="19"/>
      <w:r w:rsidR="00BE4C84">
        <w:rPr>
          <w:rStyle w:val="CommentReference"/>
        </w:rPr>
        <w:commentReference w:id="19"/>
      </w:r>
    </w:p>
    <w:p w14:paraId="51BE5172" w14:textId="46535EB5" w:rsidR="00392131" w:rsidRDefault="004C277C" w:rsidP="00392131">
      <w:pPr>
        <w:pStyle w:val="ListParagraph"/>
        <w:numPr>
          <w:ilvl w:val="0"/>
          <w:numId w:val="3"/>
        </w:numPr>
        <w:jc w:val="both"/>
      </w:pPr>
      <w:proofErr w:type="spellStart"/>
      <w:ins w:id="21" w:author="bwisdom@mwrd.dst.co.us" w:date="2019-03-06T08:20:00Z">
        <w:r>
          <w:t>i</w:t>
        </w:r>
      </w:ins>
      <w:commentRangeStart w:id="22"/>
      <w:r w:rsidR="00392131">
        <w:t>CT</w:t>
      </w:r>
      <w:r w:rsidR="00392131" w:rsidRPr="00392131">
        <w:rPr>
          <w:vertAlign w:val="subscript"/>
        </w:rPr>
        <w:t>N</w:t>
      </w:r>
      <w:proofErr w:type="spellEnd"/>
      <w:r w:rsidR="00392131">
        <w:t xml:space="preserve"> </w:t>
      </w:r>
      <w:ins w:id="23" w:author="Kristen Wisdom" w:date="2019-06-20T11:21:00Z">
        <w:r w:rsidR="0002172B">
          <w:tab/>
        </w:r>
      </w:ins>
      <w:r w:rsidR="00392131">
        <w:t xml:space="preserve">= XC_KXXX DCS Input for North </w:t>
      </w:r>
      <w:proofErr w:type="spellStart"/>
      <w:ins w:id="24" w:author="bwisdom@mwrd.dst.co.us" w:date="2019-03-06T08:20:00Z">
        <w:r>
          <w:t>i</w:t>
        </w:r>
      </w:ins>
      <w:r w:rsidR="00392131">
        <w:t>CT</w:t>
      </w:r>
      <w:proofErr w:type="spellEnd"/>
      <w:r w:rsidR="00392131">
        <w:t xml:space="preserve"> Target SP</w:t>
      </w:r>
      <w:del w:id="25" w:author="Wisdom, Blair" w:date="2018-02-21T16:37:00Z">
        <w:r w:rsidR="00392131" w:rsidDel="002533BF">
          <w:delText xml:space="preserve"> </w:delText>
        </w:r>
      </w:del>
      <w:commentRangeEnd w:id="22"/>
      <w:r w:rsidR="002533BF">
        <w:rPr>
          <w:rStyle w:val="CommentReference"/>
        </w:rPr>
        <w:commentReference w:id="22"/>
      </w:r>
    </w:p>
    <w:p w14:paraId="248D09D1" w14:textId="70981628" w:rsidR="00392131" w:rsidRDefault="004C277C" w:rsidP="00392131">
      <w:pPr>
        <w:pStyle w:val="ListParagraph"/>
        <w:jc w:val="both"/>
        <w:rPr>
          <w:ins w:id="26" w:author="Kristen Wisdom" w:date="2019-06-20T11:21:00Z"/>
        </w:rPr>
      </w:pPr>
      <w:proofErr w:type="spellStart"/>
      <w:ins w:id="27" w:author="bwisdom@mwrd.dst.co.us" w:date="2019-03-06T08:22:00Z">
        <w:r>
          <w:t>i</w:t>
        </w:r>
      </w:ins>
      <w:commentRangeStart w:id="28"/>
      <w:r w:rsidR="00392131">
        <w:t>CT</w:t>
      </w:r>
      <w:r w:rsidR="00392131" w:rsidRPr="00392131">
        <w:rPr>
          <w:vertAlign w:val="subscript"/>
        </w:rPr>
        <w:t>S</w:t>
      </w:r>
      <w:proofErr w:type="spellEnd"/>
      <w:ins w:id="29" w:author="Kristen Wisdom" w:date="2019-06-20T11:21:00Z">
        <w:r w:rsidR="0002172B">
          <w:rPr>
            <w:vertAlign w:val="subscript"/>
          </w:rPr>
          <w:tab/>
        </w:r>
      </w:ins>
      <w:del w:id="30" w:author="Kristen Wisdom" w:date="2019-06-20T11:21:00Z">
        <w:r w:rsidR="00392131" w:rsidDel="0002172B">
          <w:delText xml:space="preserve"> </w:delText>
        </w:r>
      </w:del>
      <w:r w:rsidR="00392131">
        <w:t xml:space="preserve">= XC_KXXX DCS Input for South </w:t>
      </w:r>
      <w:proofErr w:type="spellStart"/>
      <w:ins w:id="31" w:author="bwisdom@mwrd.dst.co.us" w:date="2019-03-06T08:22:00Z">
        <w:r>
          <w:t>i</w:t>
        </w:r>
      </w:ins>
      <w:r w:rsidR="00392131">
        <w:t>CT</w:t>
      </w:r>
      <w:proofErr w:type="spellEnd"/>
      <w:r w:rsidR="00392131">
        <w:t xml:space="preserve"> Target SP</w:t>
      </w:r>
      <w:commentRangeEnd w:id="28"/>
      <w:r w:rsidR="002533BF">
        <w:rPr>
          <w:rStyle w:val="CommentReference"/>
        </w:rPr>
        <w:commentReference w:id="28"/>
      </w:r>
    </w:p>
    <w:p w14:paraId="7071DC55" w14:textId="6BB7F552" w:rsidR="0002172B" w:rsidRDefault="007C2077" w:rsidP="00392131">
      <w:pPr>
        <w:pStyle w:val="ListParagraph"/>
        <w:jc w:val="both"/>
        <w:rPr>
          <w:ins w:id="32" w:author="Kristen Wisdom" w:date="2019-06-20T11:22:00Z"/>
        </w:rPr>
      </w:pPr>
      <w:proofErr w:type="spellStart"/>
      <w:ins w:id="33" w:author="Kristen Wisdom" w:date="2019-06-20T11:21:00Z">
        <w:r>
          <w:t>k</w:t>
        </w:r>
      </w:ins>
      <w:ins w:id="34" w:author="Kristen Wisdom" w:date="2019-06-20T11:25:00Z">
        <w:r w:rsidRPr="007C2077">
          <w:rPr>
            <w:vertAlign w:val="subscript"/>
            <w:rPrChange w:id="35" w:author="Kristen Wisdom" w:date="2019-06-20T11:27:00Z">
              <w:rPr/>
            </w:rPrChange>
          </w:rPr>
          <w:t>N</w:t>
        </w:r>
      </w:ins>
      <w:proofErr w:type="spellEnd"/>
      <w:ins w:id="36" w:author="Kristen Wisdom" w:date="2019-06-20T11:21:00Z">
        <w:r w:rsidR="0002172B">
          <w:tab/>
          <w:t>= operator adjustable</w:t>
        </w:r>
      </w:ins>
      <w:ins w:id="37" w:author="Kristen Wisdom" w:date="2019-06-20T11:25:00Z">
        <w:r>
          <w:t xml:space="preserve"> north</w:t>
        </w:r>
      </w:ins>
      <w:ins w:id="38" w:author="Kristen Wisdom" w:date="2019-06-20T11:21:00Z">
        <w:r w:rsidR="0002172B">
          <w:t xml:space="preserve"> decay constant input from DCS</w:t>
        </w:r>
      </w:ins>
    </w:p>
    <w:p w14:paraId="4945C899" w14:textId="5CC37FAA" w:rsidR="0002172B" w:rsidRDefault="0002172B" w:rsidP="00392131">
      <w:pPr>
        <w:pStyle w:val="ListParagraph"/>
        <w:jc w:val="both"/>
        <w:rPr>
          <w:ins w:id="39" w:author="Kristen Wisdom" w:date="2019-06-20T11:22:00Z"/>
        </w:rPr>
      </w:pPr>
      <w:proofErr w:type="spellStart"/>
      <w:proofErr w:type="gramStart"/>
      <w:ins w:id="40" w:author="Kristen Wisdom" w:date="2019-06-20T11:22:00Z">
        <w:r>
          <w:t>D</w:t>
        </w:r>
      </w:ins>
      <w:ins w:id="41" w:author="Kristen Wisdom" w:date="2019-06-20T11:23:00Z">
        <w:r w:rsidRPr="007C2077">
          <w:rPr>
            <w:vertAlign w:val="subscript"/>
            <w:rPrChange w:id="42" w:author="Kristen Wisdom" w:date="2019-06-20T11:27:00Z">
              <w:rPr/>
            </w:rPrChange>
          </w:rPr>
          <w:t>inst</w:t>
        </w:r>
      </w:ins>
      <w:ins w:id="43" w:author="Kristen Wisdom" w:date="2019-06-20T11:27:00Z">
        <w:r w:rsidR="007C2077" w:rsidRPr="007C2077">
          <w:rPr>
            <w:vertAlign w:val="subscript"/>
            <w:rPrChange w:id="44" w:author="Kristen Wisdom" w:date="2019-06-20T11:27:00Z">
              <w:rPr/>
            </w:rPrChange>
          </w:rPr>
          <w:t>,N</w:t>
        </w:r>
      </w:ins>
      <w:proofErr w:type="spellEnd"/>
      <w:proofErr w:type="gramEnd"/>
      <w:ins w:id="45" w:author="Kristen Wisdom" w:date="2019-06-20T11:22:00Z">
        <w:r>
          <w:tab/>
          <w:t xml:space="preserve">= </w:t>
        </w:r>
      </w:ins>
      <w:ins w:id="46" w:author="Kristen Wisdom" w:date="2019-06-20T11:23:00Z">
        <w:r>
          <w:t xml:space="preserve">instantaneous </w:t>
        </w:r>
      </w:ins>
      <w:ins w:id="47" w:author="Kristen Wisdom" w:date="2019-06-20T11:22:00Z">
        <w:r>
          <w:t>calculated demand</w:t>
        </w:r>
      </w:ins>
    </w:p>
    <w:p w14:paraId="723C72A3" w14:textId="17E32A8C" w:rsidR="0002172B" w:rsidRDefault="0002172B" w:rsidP="00392131">
      <w:pPr>
        <w:pStyle w:val="ListParagraph"/>
        <w:jc w:val="both"/>
        <w:rPr>
          <w:ins w:id="48" w:author="Kristen Wisdom" w:date="2019-06-20T11:23:00Z"/>
        </w:rPr>
      </w:pPr>
      <w:proofErr w:type="spellStart"/>
      <w:proofErr w:type="gramStart"/>
      <w:ins w:id="49" w:author="Kristen Wisdom" w:date="2019-06-20T11:23:00Z">
        <w:r>
          <w:t>D</w:t>
        </w:r>
        <w:r w:rsidRPr="007C2077">
          <w:rPr>
            <w:vertAlign w:val="subscript"/>
            <w:rPrChange w:id="50" w:author="Kristen Wisdom" w:date="2019-06-20T11:28:00Z">
              <w:rPr/>
            </w:rPrChange>
          </w:rPr>
          <w:t>avg</w:t>
        </w:r>
      </w:ins>
      <w:ins w:id="51" w:author="Kristen Wisdom" w:date="2019-06-20T11:27:00Z">
        <w:r w:rsidR="007C2077" w:rsidRPr="007C2077">
          <w:rPr>
            <w:vertAlign w:val="subscript"/>
            <w:rPrChange w:id="52" w:author="Kristen Wisdom" w:date="2019-06-20T11:28:00Z">
              <w:rPr/>
            </w:rPrChange>
          </w:rPr>
          <w:t>,N</w:t>
        </w:r>
      </w:ins>
      <w:proofErr w:type="spellEnd"/>
      <w:proofErr w:type="gramEnd"/>
      <w:ins w:id="53" w:author="Kristen Wisdom" w:date="2019-06-20T11:23:00Z">
        <w:r>
          <w:tab/>
          <w:t xml:space="preserve">= week running average D </w:t>
        </w:r>
      </w:ins>
    </w:p>
    <w:p w14:paraId="321E16C0" w14:textId="4E9C34E4" w:rsidR="0002172B" w:rsidRDefault="0002172B" w:rsidP="00392131">
      <w:pPr>
        <w:pStyle w:val="ListParagraph"/>
        <w:jc w:val="both"/>
        <w:rPr>
          <w:ins w:id="54" w:author="Kristen Wisdom" w:date="2019-06-20T11:24:00Z"/>
        </w:rPr>
      </w:pPr>
      <w:proofErr w:type="spellStart"/>
      <w:proofErr w:type="gramStart"/>
      <w:ins w:id="55" w:author="Kristen Wisdom" w:date="2019-06-20T11:24:00Z">
        <w:r>
          <w:t>T</w:t>
        </w:r>
        <w:r w:rsidRPr="007C2077">
          <w:rPr>
            <w:vertAlign w:val="subscript"/>
            <w:rPrChange w:id="56" w:author="Kristen Wisdom" w:date="2019-06-20T11:28:00Z">
              <w:rPr/>
            </w:rPrChange>
          </w:rPr>
          <w:t>up</w:t>
        </w:r>
      </w:ins>
      <w:ins w:id="57" w:author="Kristen Wisdom" w:date="2019-06-20T11:27:00Z">
        <w:r w:rsidR="007C2077" w:rsidRPr="007C2077">
          <w:rPr>
            <w:vertAlign w:val="subscript"/>
            <w:rPrChange w:id="58" w:author="Kristen Wisdom" w:date="2019-06-20T11:28:00Z">
              <w:rPr/>
            </w:rPrChange>
          </w:rPr>
          <w:t>,N</w:t>
        </w:r>
      </w:ins>
      <w:proofErr w:type="spellEnd"/>
      <w:proofErr w:type="gramEnd"/>
      <w:ins w:id="59" w:author="Kristen Wisdom" w:date="2019-06-20T11:24:00Z">
        <w:r>
          <w:tab/>
          <w:t>= time at upstream analyzer</w:t>
        </w:r>
      </w:ins>
    </w:p>
    <w:p w14:paraId="49573DE8" w14:textId="18C45061" w:rsidR="0002172B" w:rsidRDefault="0002172B" w:rsidP="00392131">
      <w:pPr>
        <w:pStyle w:val="ListParagraph"/>
        <w:jc w:val="both"/>
        <w:rPr>
          <w:ins w:id="60" w:author="Kristen Wisdom" w:date="2019-06-20T11:24:00Z"/>
        </w:rPr>
      </w:pPr>
      <w:proofErr w:type="spellStart"/>
      <w:proofErr w:type="gramStart"/>
      <w:ins w:id="61" w:author="Kristen Wisdom" w:date="2019-06-20T11:24:00Z">
        <w:r>
          <w:t>T</w:t>
        </w:r>
        <w:r w:rsidRPr="007C2077">
          <w:rPr>
            <w:vertAlign w:val="subscript"/>
            <w:rPrChange w:id="62" w:author="Kristen Wisdom" w:date="2019-06-20T11:28:00Z">
              <w:rPr/>
            </w:rPrChange>
          </w:rPr>
          <w:t>total</w:t>
        </w:r>
      </w:ins>
      <w:ins w:id="63" w:author="Kristen Wisdom" w:date="2019-06-20T11:27:00Z">
        <w:r w:rsidR="007C2077" w:rsidRPr="007C2077">
          <w:rPr>
            <w:vertAlign w:val="subscript"/>
            <w:rPrChange w:id="64" w:author="Kristen Wisdom" w:date="2019-06-20T11:28:00Z">
              <w:rPr/>
            </w:rPrChange>
          </w:rPr>
          <w:t>,N</w:t>
        </w:r>
      </w:ins>
      <w:proofErr w:type="spellEnd"/>
      <w:proofErr w:type="gramEnd"/>
      <w:ins w:id="65" w:author="Kristen Wisdom" w:date="2019-06-20T11:24:00Z">
        <w:r>
          <w:tab/>
          <w:t>= total disinfection time</w:t>
        </w:r>
      </w:ins>
    </w:p>
    <w:p w14:paraId="1F2A744D" w14:textId="14666945" w:rsidR="007C2077" w:rsidRDefault="007C2077" w:rsidP="00392131">
      <w:pPr>
        <w:pStyle w:val="ListParagraph"/>
        <w:jc w:val="both"/>
        <w:rPr>
          <w:ins w:id="66" w:author="Kristen Wisdom" w:date="2019-06-20T11:24:00Z"/>
        </w:rPr>
      </w:pPr>
      <w:proofErr w:type="spellStart"/>
      <w:proofErr w:type="gramStart"/>
      <w:ins w:id="67" w:author="Kristen Wisdom" w:date="2019-06-20T11:24:00Z">
        <w:r>
          <w:t>C</w:t>
        </w:r>
        <w:r w:rsidRPr="007C2077">
          <w:rPr>
            <w:vertAlign w:val="subscript"/>
            <w:rPrChange w:id="68" w:author="Kristen Wisdom" w:date="2019-06-20T11:28:00Z">
              <w:rPr/>
            </w:rPrChange>
          </w:rPr>
          <w:t>up</w:t>
        </w:r>
      </w:ins>
      <w:ins w:id="69" w:author="Kristen Wisdom" w:date="2019-06-20T11:28:00Z">
        <w:r w:rsidRPr="007C2077">
          <w:rPr>
            <w:vertAlign w:val="subscript"/>
            <w:rPrChange w:id="70" w:author="Kristen Wisdom" w:date="2019-06-20T11:28:00Z">
              <w:rPr/>
            </w:rPrChange>
          </w:rPr>
          <w:t>,N</w:t>
        </w:r>
      </w:ins>
      <w:proofErr w:type="spellEnd"/>
      <w:proofErr w:type="gramEnd"/>
      <w:ins w:id="71" w:author="Kristen Wisdom" w:date="2019-06-20T11:24:00Z">
        <w:r>
          <w:tab/>
          <w:t>= concentration from upstream analyzer</w:t>
        </w:r>
      </w:ins>
    </w:p>
    <w:p w14:paraId="11E61D7C" w14:textId="5BB7D78A" w:rsidR="007C2077" w:rsidRDefault="007C2077" w:rsidP="00392131">
      <w:pPr>
        <w:pStyle w:val="ListParagraph"/>
        <w:jc w:val="both"/>
        <w:rPr>
          <w:ins w:id="72" w:author="Kristen Wisdom" w:date="2019-06-20T11:39:00Z"/>
        </w:rPr>
      </w:pPr>
      <w:proofErr w:type="gramStart"/>
      <w:ins w:id="73" w:author="Kristen Wisdom" w:date="2019-06-20T11:25:00Z">
        <w:r>
          <w:t>C</w:t>
        </w:r>
      </w:ins>
      <w:ins w:id="74" w:author="Kristen Wisdom" w:date="2019-06-20T11:28:00Z">
        <w:r w:rsidRPr="007C2077">
          <w:rPr>
            <w:vertAlign w:val="subscript"/>
            <w:rPrChange w:id="75" w:author="Kristen Wisdom" w:date="2019-06-20T11:29:00Z">
              <w:rPr/>
            </w:rPrChange>
          </w:rPr>
          <w:t>D,N</w:t>
        </w:r>
      </w:ins>
      <w:proofErr w:type="gramEnd"/>
      <w:ins w:id="76" w:author="Kristen Wisdom" w:date="2019-06-20T11:29:00Z">
        <w:r>
          <w:rPr>
            <w:vertAlign w:val="subscript"/>
          </w:rPr>
          <w:tab/>
        </w:r>
        <w:r>
          <w:t>= calculated dose concentration in north</w:t>
        </w:r>
      </w:ins>
    </w:p>
    <w:p w14:paraId="36D4BFF8" w14:textId="78C631C6" w:rsidR="00512D14" w:rsidRDefault="00512D14" w:rsidP="00392131">
      <w:pPr>
        <w:pStyle w:val="ListParagraph"/>
        <w:jc w:val="both"/>
      </w:pPr>
      <w:proofErr w:type="spellStart"/>
      <w:proofErr w:type="gramStart"/>
      <w:ins w:id="77" w:author="Kristen Wisdom" w:date="2019-06-20T11:39:00Z">
        <w:r>
          <w:t>C</w:t>
        </w:r>
        <w:r w:rsidRPr="00512D14">
          <w:rPr>
            <w:vertAlign w:val="subscript"/>
            <w:rPrChange w:id="78" w:author="Kristen Wisdom" w:date="2019-06-20T11:39:00Z">
              <w:rPr/>
            </w:rPrChange>
          </w:rPr>
          <w:t>Dset,N</w:t>
        </w:r>
        <w:proofErr w:type="spellEnd"/>
        <w:proofErr w:type="gramEnd"/>
        <w:r w:rsidRPr="00512D14">
          <w:tab/>
        </w:r>
        <w:r>
          <w:t>= dose set point for north</w:t>
        </w:r>
      </w:ins>
    </w:p>
    <w:p w14:paraId="1D04D0E8" w14:textId="6F96190A" w:rsidR="00980584" w:rsidRDefault="00980584" w:rsidP="00980584">
      <w:pPr>
        <w:pStyle w:val="ListParagraph"/>
        <w:numPr>
          <w:ilvl w:val="0"/>
          <w:numId w:val="3"/>
        </w:numPr>
        <w:jc w:val="both"/>
      </w:pPr>
      <w:commentRangeStart w:id="79"/>
      <w:proofErr w:type="spellStart"/>
      <w:r>
        <w:t>C</w:t>
      </w:r>
      <w:r w:rsidRPr="00064E97">
        <w:rPr>
          <w:vertAlign w:val="subscript"/>
        </w:rPr>
        <w:t>PAA</w:t>
      </w:r>
      <w:r>
        <w:t>,</w:t>
      </w:r>
      <w:r w:rsidR="001C0A75">
        <w:rPr>
          <w:vertAlign w:val="subscript"/>
        </w:rPr>
        <w:t>Low</w:t>
      </w:r>
      <w:r>
        <w:rPr>
          <w:vertAlign w:val="subscript"/>
        </w:rPr>
        <w:t>,N</w:t>
      </w:r>
      <w:proofErr w:type="spellEnd"/>
      <w:r>
        <w:rPr>
          <w:vertAlign w:val="subscript"/>
        </w:rPr>
        <w:t xml:space="preserve"> </w:t>
      </w:r>
      <w:r>
        <w:t xml:space="preserve">= </w:t>
      </w:r>
      <w:ins w:id="80" w:author="Wisdom, Blair" w:date="2018-02-21T14:36:00Z">
        <w:r w:rsidR="00023873">
          <w:t xml:space="preserve">XC_KXXX DCS </w:t>
        </w:r>
      </w:ins>
      <w:r w:rsidR="00392131">
        <w:t>I</w:t>
      </w:r>
      <w:r>
        <w:t xml:space="preserve">nput </w:t>
      </w:r>
      <w:r w:rsidR="001C0A75">
        <w:t xml:space="preserve">low concentration </w:t>
      </w:r>
      <w:proofErr w:type="spellStart"/>
      <w:r w:rsidR="001C0A75">
        <w:t>clamp</w:t>
      </w:r>
      <w:proofErr w:type="spellEnd"/>
      <w:r w:rsidR="001C0A75">
        <w:t xml:space="preserve"> for </w:t>
      </w:r>
      <w:r>
        <w:t xml:space="preserve">north plant </w:t>
      </w:r>
      <w:r w:rsidR="001C0A75">
        <w:t>PAA dose</w:t>
      </w:r>
      <w:commentRangeEnd w:id="79"/>
      <w:r w:rsidR="002533BF">
        <w:rPr>
          <w:rStyle w:val="CommentReference"/>
        </w:rPr>
        <w:commentReference w:id="79"/>
      </w:r>
    </w:p>
    <w:p w14:paraId="5CCF1EFC" w14:textId="6C4B9821" w:rsidR="00980584" w:rsidRDefault="00980584" w:rsidP="00980584">
      <w:pPr>
        <w:pStyle w:val="ListParagraph"/>
        <w:numPr>
          <w:ilvl w:val="0"/>
          <w:numId w:val="3"/>
        </w:numPr>
        <w:jc w:val="both"/>
      </w:pPr>
      <w:commentRangeStart w:id="81"/>
      <w:proofErr w:type="spellStart"/>
      <w:r>
        <w:t>C</w:t>
      </w:r>
      <w:r w:rsidRPr="00064E97">
        <w:rPr>
          <w:vertAlign w:val="subscript"/>
        </w:rPr>
        <w:t>PAA</w:t>
      </w:r>
      <w:r>
        <w:rPr>
          <w:vertAlign w:val="subscript"/>
        </w:rPr>
        <w:t>,</w:t>
      </w:r>
      <w:r w:rsidR="001C0A75">
        <w:rPr>
          <w:vertAlign w:val="subscript"/>
        </w:rPr>
        <w:t>Low</w:t>
      </w:r>
      <w:r>
        <w:rPr>
          <w:vertAlign w:val="subscript"/>
        </w:rPr>
        <w:t>,S</w:t>
      </w:r>
      <w:proofErr w:type="spellEnd"/>
      <w:r>
        <w:rPr>
          <w:vertAlign w:val="subscript"/>
        </w:rPr>
        <w:t xml:space="preserve"> </w:t>
      </w:r>
      <w:r>
        <w:t xml:space="preserve">= </w:t>
      </w:r>
      <w:ins w:id="82" w:author="Wisdom, Blair" w:date="2018-02-21T14:36:00Z">
        <w:r w:rsidR="00023873">
          <w:t xml:space="preserve">XC_KXXX DCS </w:t>
        </w:r>
      </w:ins>
      <w:r w:rsidR="00392131">
        <w:t>I</w:t>
      </w:r>
      <w:r w:rsidR="001C0A75">
        <w:t xml:space="preserve">nput low concentration </w:t>
      </w:r>
      <w:proofErr w:type="spellStart"/>
      <w:r w:rsidR="001C0A75">
        <w:t>clamp</w:t>
      </w:r>
      <w:proofErr w:type="spellEnd"/>
      <w:r w:rsidR="001C0A75">
        <w:t xml:space="preserve"> for south plant PAA dose</w:t>
      </w:r>
      <w:commentRangeEnd w:id="81"/>
      <w:r w:rsidR="002533BF">
        <w:rPr>
          <w:rStyle w:val="CommentReference"/>
        </w:rPr>
        <w:commentReference w:id="81"/>
      </w:r>
    </w:p>
    <w:p w14:paraId="5F97113F" w14:textId="234F261D" w:rsidR="00980584" w:rsidRPr="0049552F" w:rsidRDefault="00980584" w:rsidP="00980584">
      <w:pPr>
        <w:pStyle w:val="ListParagraph"/>
        <w:numPr>
          <w:ilvl w:val="0"/>
          <w:numId w:val="3"/>
        </w:numPr>
        <w:jc w:val="both"/>
      </w:pPr>
      <w:commentRangeStart w:id="83"/>
      <w:proofErr w:type="spellStart"/>
      <w:r>
        <w:t>C</w:t>
      </w:r>
      <w:r w:rsidRPr="00064E97">
        <w:rPr>
          <w:vertAlign w:val="subscript"/>
        </w:rPr>
        <w:t>PAA</w:t>
      </w:r>
      <w:r>
        <w:rPr>
          <w:vertAlign w:val="subscript"/>
        </w:rPr>
        <w:t>,</w:t>
      </w:r>
      <w:r w:rsidRPr="0049552F">
        <w:rPr>
          <w:vertAlign w:val="subscript"/>
        </w:rPr>
        <w:t>High</w:t>
      </w:r>
      <w:r>
        <w:rPr>
          <w:vertAlign w:val="subscript"/>
        </w:rPr>
        <w:t>,N</w:t>
      </w:r>
      <w:proofErr w:type="spellEnd"/>
      <w:r>
        <w:t xml:space="preserve"> = </w:t>
      </w:r>
      <w:ins w:id="84" w:author="Wisdom, Blair" w:date="2018-02-21T14:36:00Z">
        <w:r w:rsidR="00023873">
          <w:t xml:space="preserve">XC_KXXX DCS </w:t>
        </w:r>
      </w:ins>
      <w:r w:rsidR="00392131">
        <w:t>I</w:t>
      </w:r>
      <w:r w:rsidR="001C0A75">
        <w:t xml:space="preserve">nput high concentration </w:t>
      </w:r>
      <w:proofErr w:type="spellStart"/>
      <w:r w:rsidR="001C0A75">
        <w:t>clamp</w:t>
      </w:r>
      <w:proofErr w:type="spellEnd"/>
      <w:r w:rsidR="001C0A75">
        <w:t xml:space="preserve"> for north plant PAA dose</w:t>
      </w:r>
      <w:ins w:id="85" w:author="Wisdom, Blair" w:date="2018-02-21T14:36:00Z">
        <w:r w:rsidR="00023873">
          <w:t xml:space="preserve"> concentration</w:t>
        </w:r>
      </w:ins>
      <w:del w:id="86" w:author="Wisdom, Blair" w:date="2018-02-21T14:37:00Z">
        <w:r w:rsidDel="00023873">
          <w:delText>.</w:delText>
        </w:r>
      </w:del>
      <w:r>
        <w:t xml:space="preserve"> </w:t>
      </w:r>
      <w:del w:id="87" w:author="Wisdom, Blair" w:date="2018-02-21T14:37:00Z">
        <w:r w:rsidDel="00023873">
          <w:delText>Overrides C</w:delText>
        </w:r>
        <w:r w:rsidDel="00023873">
          <w:rPr>
            <w:vertAlign w:val="subscript"/>
          </w:rPr>
          <w:delText>PAA,input,N</w:delText>
        </w:r>
      </w:del>
      <w:commentRangeEnd w:id="83"/>
      <w:r w:rsidR="002533BF">
        <w:rPr>
          <w:rStyle w:val="CommentReference"/>
        </w:rPr>
        <w:commentReference w:id="83"/>
      </w:r>
    </w:p>
    <w:p w14:paraId="417D7E78" w14:textId="62D7A89F" w:rsidR="00980584" w:rsidRPr="00EF4CE4" w:rsidRDefault="00980584" w:rsidP="00980584">
      <w:pPr>
        <w:pStyle w:val="ListParagraph"/>
        <w:numPr>
          <w:ilvl w:val="0"/>
          <w:numId w:val="3"/>
        </w:numPr>
        <w:jc w:val="both"/>
      </w:pPr>
      <w:commentRangeStart w:id="88"/>
      <w:proofErr w:type="spellStart"/>
      <w:r>
        <w:t>C</w:t>
      </w:r>
      <w:r w:rsidRPr="00064E97">
        <w:rPr>
          <w:vertAlign w:val="subscript"/>
        </w:rPr>
        <w:t>PAA</w:t>
      </w:r>
      <w:r>
        <w:rPr>
          <w:vertAlign w:val="subscript"/>
        </w:rPr>
        <w:t>,</w:t>
      </w:r>
      <w:r w:rsidRPr="0049552F">
        <w:rPr>
          <w:vertAlign w:val="subscript"/>
        </w:rPr>
        <w:t>High</w:t>
      </w:r>
      <w:r>
        <w:rPr>
          <w:vertAlign w:val="subscript"/>
        </w:rPr>
        <w:t>,S</w:t>
      </w:r>
      <w:proofErr w:type="spellEnd"/>
      <w:r>
        <w:t xml:space="preserve"> = </w:t>
      </w:r>
      <w:ins w:id="89" w:author="Wisdom, Blair" w:date="2018-02-21T14:36:00Z">
        <w:r w:rsidR="00023873">
          <w:t xml:space="preserve">XC_KXXX DCS </w:t>
        </w:r>
      </w:ins>
      <w:r w:rsidR="00392131">
        <w:t>I</w:t>
      </w:r>
      <w:r w:rsidR="001C0A75">
        <w:t xml:space="preserve">nput high concentration </w:t>
      </w:r>
      <w:proofErr w:type="spellStart"/>
      <w:r w:rsidR="001C0A75">
        <w:t>clamp</w:t>
      </w:r>
      <w:proofErr w:type="spellEnd"/>
      <w:r w:rsidR="001C0A75">
        <w:t xml:space="preserve"> for south plant PAA dose</w:t>
      </w:r>
      <w:ins w:id="90" w:author="Wisdom, Blair" w:date="2018-02-21T14:37:00Z">
        <w:r w:rsidR="00023873">
          <w:t xml:space="preserve"> concentration</w:t>
        </w:r>
      </w:ins>
      <w:del w:id="91" w:author="Wisdom, Blair" w:date="2018-02-21T14:37:00Z">
        <w:r w:rsidDel="00023873">
          <w:delText>. Overrides C</w:delText>
        </w:r>
        <w:r w:rsidDel="00023873">
          <w:rPr>
            <w:vertAlign w:val="subscript"/>
          </w:rPr>
          <w:delText>PAA,input,S</w:delText>
        </w:r>
      </w:del>
      <w:commentRangeEnd w:id="88"/>
      <w:r w:rsidR="002533BF">
        <w:rPr>
          <w:rStyle w:val="CommentReference"/>
        </w:rPr>
        <w:commentReference w:id="88"/>
      </w:r>
    </w:p>
    <w:p w14:paraId="4CCECBA0" w14:textId="77777777" w:rsidR="00EF4CE4" w:rsidRDefault="00EF4CE4" w:rsidP="00EF4CE4">
      <w:pPr>
        <w:pStyle w:val="ListParagraph"/>
        <w:numPr>
          <w:ilvl w:val="0"/>
          <w:numId w:val="3"/>
        </w:numPr>
        <w:jc w:val="both"/>
      </w:pPr>
      <w:proofErr w:type="spellStart"/>
      <w:proofErr w:type="gramStart"/>
      <w:r>
        <w:t>C</w:t>
      </w:r>
      <w:r w:rsidRPr="00064E97">
        <w:rPr>
          <w:vertAlign w:val="subscript"/>
        </w:rPr>
        <w:t>PAA</w:t>
      </w:r>
      <w:r>
        <w:rPr>
          <w:vertAlign w:val="subscript"/>
        </w:rPr>
        <w:t>,</w:t>
      </w:r>
      <w:r w:rsidRPr="00937844">
        <w:rPr>
          <w:vertAlign w:val="subscript"/>
        </w:rPr>
        <w:t>Dose</w:t>
      </w:r>
      <w:proofErr w:type="gramEnd"/>
      <w:r>
        <w:rPr>
          <w:vertAlign w:val="subscript"/>
        </w:rPr>
        <w:t>,N</w:t>
      </w:r>
      <w:proofErr w:type="spellEnd"/>
      <w:r>
        <w:rPr>
          <w:vertAlign w:val="subscript"/>
        </w:rPr>
        <w:t xml:space="preserve"> </w:t>
      </w:r>
      <w:r>
        <w:t>= Current PAA dose in north</w:t>
      </w:r>
    </w:p>
    <w:p w14:paraId="441DF863" w14:textId="67087948" w:rsidR="00EF4CE4" w:rsidRPr="00064E97" w:rsidRDefault="00EF4CE4" w:rsidP="00EF4CE4">
      <w:pPr>
        <w:pStyle w:val="ListParagraph"/>
        <w:numPr>
          <w:ilvl w:val="0"/>
          <w:numId w:val="3"/>
        </w:numPr>
        <w:jc w:val="both"/>
      </w:pPr>
      <w:proofErr w:type="spellStart"/>
      <w:proofErr w:type="gramStart"/>
      <w:r>
        <w:t>C</w:t>
      </w:r>
      <w:r w:rsidRPr="00064E97">
        <w:rPr>
          <w:vertAlign w:val="subscript"/>
        </w:rPr>
        <w:t>PAA</w:t>
      </w:r>
      <w:r>
        <w:rPr>
          <w:vertAlign w:val="subscript"/>
        </w:rPr>
        <w:t>,</w:t>
      </w:r>
      <w:r w:rsidRPr="00937844">
        <w:rPr>
          <w:vertAlign w:val="subscript"/>
        </w:rPr>
        <w:t>Dose</w:t>
      </w:r>
      <w:proofErr w:type="gramEnd"/>
      <w:r>
        <w:rPr>
          <w:vertAlign w:val="subscript"/>
        </w:rPr>
        <w:t>,S</w:t>
      </w:r>
      <w:proofErr w:type="spellEnd"/>
      <w:r>
        <w:rPr>
          <w:vertAlign w:val="subscript"/>
        </w:rPr>
        <w:t xml:space="preserve"> </w:t>
      </w:r>
      <w:r>
        <w:t>= Current PAA dose in south</w:t>
      </w:r>
    </w:p>
    <w:p w14:paraId="0669A09B" w14:textId="77777777" w:rsidR="00980584" w:rsidRDefault="00980584" w:rsidP="00980584">
      <w:pPr>
        <w:pStyle w:val="ListParagraph"/>
        <w:numPr>
          <w:ilvl w:val="0"/>
          <w:numId w:val="3"/>
        </w:numPr>
        <w:jc w:val="both"/>
      </w:pPr>
      <w:proofErr w:type="gramStart"/>
      <w:r>
        <w:t>M</w:t>
      </w:r>
      <w:r w:rsidRPr="00064E97">
        <w:rPr>
          <w:vertAlign w:val="subscript"/>
        </w:rPr>
        <w:t>PAA,N</w:t>
      </w:r>
      <w:proofErr w:type="gramEnd"/>
      <w:r>
        <w:rPr>
          <w:vertAlign w:val="subscript"/>
        </w:rPr>
        <w:t xml:space="preserve"> </w:t>
      </w:r>
      <w:r>
        <w:t>= Mass of PAA feed in north</w:t>
      </w:r>
    </w:p>
    <w:p w14:paraId="1D431A13" w14:textId="77777777" w:rsidR="00980584" w:rsidRPr="00D00933" w:rsidRDefault="00980584" w:rsidP="00980584">
      <w:pPr>
        <w:pStyle w:val="ListParagraph"/>
        <w:numPr>
          <w:ilvl w:val="0"/>
          <w:numId w:val="3"/>
        </w:numPr>
        <w:jc w:val="both"/>
      </w:pPr>
      <w:proofErr w:type="gramStart"/>
      <w:r>
        <w:t>M</w:t>
      </w:r>
      <w:r w:rsidRPr="00064E97">
        <w:rPr>
          <w:vertAlign w:val="subscript"/>
        </w:rPr>
        <w:t>PAA,</w:t>
      </w:r>
      <w:r>
        <w:rPr>
          <w:vertAlign w:val="subscript"/>
        </w:rPr>
        <w:t>S</w:t>
      </w:r>
      <w:proofErr w:type="gramEnd"/>
      <w:r>
        <w:rPr>
          <w:vertAlign w:val="subscript"/>
        </w:rPr>
        <w:t xml:space="preserve"> </w:t>
      </w:r>
      <w:r>
        <w:t>= Mass of PAA feed in south</w:t>
      </w:r>
    </w:p>
    <w:p w14:paraId="324C147C" w14:textId="77777777" w:rsidR="00980584" w:rsidRDefault="00980584" w:rsidP="00980584">
      <w:pPr>
        <w:pStyle w:val="ListParagraph"/>
        <w:numPr>
          <w:ilvl w:val="0"/>
          <w:numId w:val="3"/>
        </w:numPr>
        <w:jc w:val="both"/>
      </w:pPr>
      <w:proofErr w:type="gramStart"/>
      <w:r w:rsidRPr="00D00933">
        <w:t>Q</w:t>
      </w:r>
      <w:r>
        <w:rPr>
          <w:vertAlign w:val="subscript"/>
        </w:rPr>
        <w:t>PAA,N</w:t>
      </w:r>
      <w:proofErr w:type="gramEnd"/>
      <w:r>
        <w:rPr>
          <w:vertAlign w:val="subscript"/>
        </w:rPr>
        <w:t xml:space="preserve"> </w:t>
      </w:r>
      <w:r w:rsidRPr="00D00933">
        <w:t xml:space="preserve">= </w:t>
      </w:r>
      <w:r>
        <w:t>Calculated flow for north PAA feed system</w:t>
      </w:r>
    </w:p>
    <w:p w14:paraId="2BBA9AC3" w14:textId="77777777" w:rsidR="00980584" w:rsidRDefault="00980584" w:rsidP="00980584">
      <w:pPr>
        <w:pStyle w:val="ListParagraph"/>
        <w:numPr>
          <w:ilvl w:val="0"/>
          <w:numId w:val="3"/>
        </w:numPr>
        <w:jc w:val="both"/>
      </w:pPr>
      <w:proofErr w:type="gramStart"/>
      <w:r w:rsidRPr="00D00933">
        <w:t>Q</w:t>
      </w:r>
      <w:r>
        <w:rPr>
          <w:vertAlign w:val="subscript"/>
        </w:rPr>
        <w:t>PAA,S</w:t>
      </w:r>
      <w:proofErr w:type="gramEnd"/>
      <w:r>
        <w:rPr>
          <w:vertAlign w:val="subscript"/>
        </w:rPr>
        <w:t xml:space="preserve"> </w:t>
      </w:r>
      <w:r w:rsidRPr="00D00933">
        <w:t xml:space="preserve">= </w:t>
      </w:r>
      <w:r>
        <w:t>Calculated flow for</w:t>
      </w:r>
      <w:r w:rsidRPr="00D00933">
        <w:t xml:space="preserve"> </w:t>
      </w:r>
      <w:r>
        <w:t>south PAA feed system</w:t>
      </w:r>
    </w:p>
    <w:p w14:paraId="30CFE9C8" w14:textId="56AE4DBA" w:rsidR="00980584" w:rsidRPr="001D3B03" w:rsidRDefault="00980584" w:rsidP="00980584">
      <w:pPr>
        <w:jc w:val="both"/>
        <w:rPr>
          <w:b/>
        </w:rPr>
      </w:pPr>
      <w:r>
        <w:rPr>
          <w:b/>
        </w:rPr>
        <w:t>PAA</w:t>
      </w:r>
      <w:r w:rsidRPr="001D3B03">
        <w:rPr>
          <w:b/>
        </w:rPr>
        <w:t xml:space="preserve"> </w:t>
      </w:r>
      <w:proofErr w:type="spellStart"/>
      <w:ins w:id="92" w:author="Kristen Wisdom" w:date="2019-06-20T11:29:00Z">
        <w:r w:rsidR="007C2077">
          <w:rPr>
            <w:b/>
          </w:rPr>
          <w:t>i</w:t>
        </w:r>
      </w:ins>
      <w:r w:rsidR="001C0A75">
        <w:rPr>
          <w:b/>
        </w:rPr>
        <w:t>CT</w:t>
      </w:r>
      <w:proofErr w:type="spellEnd"/>
      <w:r w:rsidR="001C0A75">
        <w:rPr>
          <w:b/>
        </w:rPr>
        <w:t xml:space="preserve"> </w:t>
      </w:r>
      <w:r w:rsidRPr="001D3B03">
        <w:rPr>
          <w:b/>
        </w:rPr>
        <w:t>Dosing Calculations:</w:t>
      </w:r>
    </w:p>
    <w:p w14:paraId="1D83BB8C" w14:textId="2A2AF95F" w:rsidR="00C40C52" w:rsidDel="007C2077" w:rsidRDefault="00C40C52" w:rsidP="00FD738A">
      <w:pPr>
        <w:pStyle w:val="ListParagraph"/>
        <w:numPr>
          <w:ilvl w:val="0"/>
          <w:numId w:val="11"/>
        </w:numPr>
        <w:jc w:val="both"/>
        <w:rPr>
          <w:del w:id="93" w:author="Kristen Wisdom" w:date="2019-06-20T11:30:00Z"/>
        </w:rPr>
      </w:pPr>
      <w:del w:id="94" w:author="Kristen Wisdom" w:date="2019-06-20T11:30:00Z">
        <w:r w:rsidDel="007C2077">
          <w:delText xml:space="preserve">Step 1: Calculate </w:delText>
        </w:r>
      </w:del>
      <w:ins w:id="95" w:author="Wisdom, Blair" w:date="2018-02-21T15:59:00Z">
        <w:del w:id="96" w:author="Kristen Wisdom" w:date="2019-06-20T11:30:00Z">
          <w:r w:rsidR="00FF2E54" w:rsidDel="007C2077">
            <w:delText xml:space="preserve">Contact </w:delText>
          </w:r>
        </w:del>
      </w:ins>
      <w:del w:id="97" w:author="Kristen Wisdom" w:date="2019-06-20T11:30:00Z">
        <w:r w:rsidDel="007C2077">
          <w:delText xml:space="preserve">Volume (V, MG);  </w:delText>
        </w:r>
      </w:del>
    </w:p>
    <w:p w14:paraId="61BEA50D" w14:textId="13D0C401" w:rsidR="00C40C52" w:rsidDel="007C2077" w:rsidRDefault="00C40C52" w:rsidP="00FD738A">
      <w:pPr>
        <w:pStyle w:val="ListParagraph"/>
        <w:numPr>
          <w:ilvl w:val="0"/>
          <w:numId w:val="11"/>
        </w:numPr>
        <w:jc w:val="both"/>
        <w:rPr>
          <w:del w:id="98" w:author="Kristen Wisdom" w:date="2019-06-20T11:30:00Z"/>
        </w:rPr>
      </w:pPr>
      <w:del w:id="99" w:author="Kristen Wisdom" w:date="2019-06-20T11:30:00Z">
        <w:r w:rsidDel="007C2077">
          <w:delText>Volume = Variable Volume + Fixed Volume</w:delText>
        </w:r>
      </w:del>
    </w:p>
    <w:p w14:paraId="69CED097" w14:textId="417270E0" w:rsidR="00C40C52" w:rsidRPr="008E3D61" w:rsidDel="007C2077" w:rsidRDefault="00C40C52" w:rsidP="00FD738A">
      <w:pPr>
        <w:pStyle w:val="ListParagraph"/>
        <w:jc w:val="both"/>
        <w:rPr>
          <w:del w:id="100" w:author="Kristen Wisdom" w:date="2019-06-20T11:30:00Z"/>
          <w:u w:val="single"/>
        </w:rPr>
      </w:pPr>
      <w:del w:id="101" w:author="Kristen Wisdom" w:date="2019-06-20T11:30:00Z">
        <w:r w:rsidRPr="008E3D61" w:rsidDel="007C2077">
          <w:rPr>
            <w:u w:val="single"/>
          </w:rPr>
          <w:delText>North Volume Calculation</w:delText>
        </w:r>
      </w:del>
    </w:p>
    <w:p w14:paraId="4CB51AAC" w14:textId="0E762C40" w:rsidR="00FF2E54" w:rsidDel="007C2077" w:rsidRDefault="00FF2E54" w:rsidP="00FD738A">
      <w:pPr>
        <w:pStyle w:val="ListParagraph"/>
        <w:numPr>
          <w:ilvl w:val="1"/>
          <w:numId w:val="3"/>
        </w:numPr>
        <w:jc w:val="both"/>
        <w:rPr>
          <w:ins w:id="102" w:author="Wisdom, Blair" w:date="2018-02-21T15:59:00Z"/>
          <w:del w:id="103" w:author="Kristen Wisdom" w:date="2019-06-20T11:30:00Z"/>
        </w:rPr>
      </w:pPr>
      <w:ins w:id="104" w:author="Wisdom, Blair" w:date="2018-02-21T15:57:00Z">
        <w:del w:id="105" w:author="Kristen Wisdom" w:date="2019-06-20T11:30:00Z">
          <w:r w:rsidDel="007C2077">
            <w:delText xml:space="preserve">The </w:delText>
          </w:r>
        </w:del>
      </w:ins>
      <w:del w:id="106" w:author="Kristen Wisdom" w:date="2019-06-20T11:30:00Z">
        <w:r w:rsidR="00C40C52" w:rsidDel="007C2077">
          <w:delText>Fixed Volume</w:delText>
        </w:r>
      </w:del>
      <w:ins w:id="107" w:author="Wisdom, Blair" w:date="2018-02-21T15:57:00Z">
        <w:del w:id="108" w:author="Kristen Wisdom" w:date="2019-06-20T11:30:00Z">
          <w:r w:rsidDel="007C2077">
            <w:delText xml:space="preserve"> is comprised of three sections:</w:delText>
          </w:r>
        </w:del>
      </w:ins>
    </w:p>
    <w:p w14:paraId="799546BD" w14:textId="3B6E08AD" w:rsidR="00FF2E54" w:rsidDel="007C2077" w:rsidRDefault="00FF2E54" w:rsidP="00FD738A">
      <w:pPr>
        <w:pStyle w:val="ListParagraph"/>
        <w:numPr>
          <w:ilvl w:val="0"/>
          <w:numId w:val="12"/>
        </w:numPr>
        <w:jc w:val="both"/>
        <w:rPr>
          <w:ins w:id="109" w:author="Wisdom, Blair" w:date="2018-02-21T16:01:00Z"/>
          <w:del w:id="110" w:author="Kristen Wisdom" w:date="2019-06-20T11:30:00Z"/>
        </w:rPr>
      </w:pPr>
      <w:ins w:id="111" w:author="Wisdom, Blair" w:date="2018-02-21T15:57:00Z">
        <w:del w:id="112" w:author="Kristen Wisdom" w:date="2019-06-20T11:30:00Z">
          <w:r w:rsidDel="007C2077">
            <w:delText>Chlorine Contact Chamber</w:delText>
          </w:r>
        </w:del>
      </w:ins>
      <w:del w:id="113" w:author="Kristen Wisdom" w:date="2019-06-20T11:30:00Z">
        <w:r w:rsidR="00C40C52" w:rsidDel="007C2077">
          <w:delText xml:space="preserve"> = Volume in the Chlorine Contact Chamber (CCC) below the banana weir elevation. </w:delText>
        </w:r>
      </w:del>
    </w:p>
    <w:p w14:paraId="28F0DB7D" w14:textId="483B1C94" w:rsidR="00FF2E54" w:rsidDel="007C2077" w:rsidRDefault="00C40C52" w:rsidP="00FD738A">
      <w:pPr>
        <w:pStyle w:val="ListParagraph"/>
        <w:ind w:left="1800"/>
        <w:jc w:val="both"/>
        <w:rPr>
          <w:ins w:id="114" w:author="Wisdom, Blair" w:date="2018-02-21T16:01:00Z"/>
          <w:del w:id="115" w:author="Kristen Wisdom" w:date="2019-06-20T11:30:00Z"/>
        </w:rPr>
      </w:pPr>
      <w:del w:id="116" w:author="Kristen Wisdom" w:date="2019-06-20T11:30:00Z">
        <w:r w:rsidDel="007C2077">
          <w:delText>L</w:delText>
        </w:r>
        <w:r w:rsidRPr="00FF2E54" w:rsidDel="007C2077">
          <w:rPr>
            <w:vertAlign w:val="subscript"/>
          </w:rPr>
          <w:delText>CCC</w:delText>
        </w:r>
        <w:r w:rsidDel="007C2077">
          <w:delText xml:space="preserve"> x W</w:delText>
        </w:r>
        <w:r w:rsidRPr="00FF2E54" w:rsidDel="007C2077">
          <w:rPr>
            <w:vertAlign w:val="subscript"/>
          </w:rPr>
          <w:delText>CCC</w:delText>
        </w:r>
        <w:r w:rsidDel="007C2077">
          <w:delText xml:space="preserve"> x D</w:delText>
        </w:r>
        <w:r w:rsidRPr="00FF2E54" w:rsidDel="007C2077">
          <w:rPr>
            <w:vertAlign w:val="subscript"/>
          </w:rPr>
          <w:delText>CCC</w:delText>
        </w:r>
        <w:r w:rsidDel="007C2077">
          <w:delText xml:space="preserve">= </w:delText>
        </w:r>
        <w:r w:rsidRPr="00FD738A" w:rsidDel="007C2077">
          <w:delText>716</w:delText>
        </w:r>
        <w:r w:rsidDel="007C2077">
          <w:delText xml:space="preserve"> ft * 30 ft * 13 ft = 279,240 ft</w:delText>
        </w:r>
        <w:r w:rsidRPr="00FF2E54" w:rsidDel="007C2077">
          <w:rPr>
            <w:vertAlign w:val="superscript"/>
          </w:rPr>
          <w:delText>3</w:delText>
        </w:r>
        <w:r w:rsidDel="007C2077">
          <w:delText xml:space="preserve">. </w:delText>
        </w:r>
      </w:del>
    </w:p>
    <w:p w14:paraId="3E252E23" w14:textId="725FABA3" w:rsidR="00C40C52" w:rsidDel="007C2077" w:rsidRDefault="00C40C52" w:rsidP="00FD738A">
      <w:pPr>
        <w:pStyle w:val="ListParagraph"/>
        <w:ind w:left="1800"/>
        <w:jc w:val="both"/>
        <w:rPr>
          <w:ins w:id="117" w:author="Wisdom, Blair" w:date="2018-02-21T16:02:00Z"/>
          <w:del w:id="118" w:author="Kristen Wisdom" w:date="2019-06-20T11:30:00Z"/>
        </w:rPr>
      </w:pPr>
      <w:del w:id="119" w:author="Kristen Wisdom" w:date="2019-06-20T11:30:00Z">
        <w:r w:rsidDel="007C2077">
          <w:delText>D</w:delText>
        </w:r>
        <w:r w:rsidRPr="00FF2E54" w:rsidDel="007C2077">
          <w:rPr>
            <w:vertAlign w:val="subscript"/>
          </w:rPr>
          <w:delText>CCC</w:delText>
        </w:r>
        <w:r w:rsidDel="007C2077">
          <w:delText xml:space="preserve"> = Banana Weir Elevation – CCC floor elevation = 5109.8 ft – 5096.8 = 13 ft.</w:delText>
        </w:r>
      </w:del>
    </w:p>
    <w:p w14:paraId="4F757153" w14:textId="02F27D22" w:rsidR="00FF2E54" w:rsidDel="007C2077" w:rsidRDefault="00FF2E54" w:rsidP="00FD738A">
      <w:pPr>
        <w:pStyle w:val="ListParagraph"/>
        <w:numPr>
          <w:ilvl w:val="0"/>
          <w:numId w:val="12"/>
        </w:numPr>
        <w:jc w:val="both"/>
        <w:rPr>
          <w:ins w:id="120" w:author="Wisdom, Blair" w:date="2018-02-21T16:02:00Z"/>
          <w:del w:id="121" w:author="Kristen Wisdom" w:date="2019-06-20T11:30:00Z"/>
        </w:rPr>
      </w:pPr>
      <w:ins w:id="122" w:author="Wisdom, Blair" w:date="2018-02-21T16:02:00Z">
        <w:del w:id="123" w:author="Kristen Wisdom" w:date="2019-06-20T11:30:00Z">
          <w:r w:rsidDel="007C2077">
            <w:delText>CCB Influent Channel (Curved 3-Way Split) = Volume in curved section below controlling weir elevation.</w:delText>
          </w:r>
        </w:del>
      </w:ins>
      <w:ins w:id="124" w:author="Wisdom, Blair" w:date="2018-02-21T16:03:00Z">
        <w:del w:id="125" w:author="Kristen Wisdom" w:date="2019-06-20T11:30:00Z">
          <w:r w:rsidDel="007C2077">
            <w:delText xml:space="preserve"> Dimensions are from 2013 hydraulic profile. </w:delText>
          </w:r>
        </w:del>
      </w:ins>
    </w:p>
    <w:p w14:paraId="4D2A002A" w14:textId="63EE0724" w:rsidR="00FF2E54" w:rsidDel="007C2077" w:rsidRDefault="00FF2E54" w:rsidP="00FD738A">
      <w:pPr>
        <w:pStyle w:val="ListParagraph"/>
        <w:ind w:left="1800"/>
        <w:jc w:val="both"/>
        <w:rPr>
          <w:ins w:id="126" w:author="Wisdom, Blair" w:date="2018-02-21T16:03:00Z"/>
          <w:del w:id="127" w:author="Kristen Wisdom" w:date="2019-06-20T11:30:00Z"/>
        </w:rPr>
      </w:pPr>
      <w:ins w:id="128" w:author="Wisdom, Blair" w:date="2018-02-21T16:03:00Z">
        <w:del w:id="129" w:author="Kristen Wisdom" w:date="2019-06-20T11:30:00Z">
          <w:r w:rsidDel="007C2077">
            <w:delText>L</w:delText>
          </w:r>
          <w:r w:rsidRPr="00FF2E54" w:rsidDel="007C2077">
            <w:rPr>
              <w:vertAlign w:val="subscript"/>
            </w:rPr>
            <w:delText>CCC</w:delText>
          </w:r>
          <w:r w:rsidDel="007C2077">
            <w:delText xml:space="preserve"> x W</w:delText>
          </w:r>
          <w:r w:rsidRPr="00FF2E54" w:rsidDel="007C2077">
            <w:rPr>
              <w:vertAlign w:val="subscript"/>
            </w:rPr>
            <w:delText>CCC</w:delText>
          </w:r>
          <w:r w:rsidDel="007C2077">
            <w:delText xml:space="preserve"> x D</w:delText>
          </w:r>
          <w:r w:rsidRPr="00FF2E54" w:rsidDel="007C2077">
            <w:rPr>
              <w:vertAlign w:val="subscript"/>
            </w:rPr>
            <w:delText>CCC</w:delText>
          </w:r>
          <w:r w:rsidDel="007C2077">
            <w:delText>= 40 ft * 9 ft * 1.8 ft = 360 ft</w:delText>
          </w:r>
          <w:r w:rsidRPr="00FF2E54" w:rsidDel="007C2077">
            <w:rPr>
              <w:vertAlign w:val="superscript"/>
            </w:rPr>
            <w:delText>3</w:delText>
          </w:r>
          <w:r w:rsidDel="007C2077">
            <w:delText xml:space="preserve">. </w:delText>
          </w:r>
        </w:del>
      </w:ins>
    </w:p>
    <w:p w14:paraId="5F553A4D" w14:textId="2FB9CFED" w:rsidR="00FF2E54" w:rsidDel="007C2077" w:rsidRDefault="00FF2E54" w:rsidP="00FD738A">
      <w:pPr>
        <w:pStyle w:val="ListParagraph"/>
        <w:ind w:left="1800"/>
        <w:jc w:val="both"/>
        <w:rPr>
          <w:ins w:id="130" w:author="Wisdom, Blair" w:date="2018-02-21T16:03:00Z"/>
          <w:del w:id="131" w:author="Kristen Wisdom" w:date="2019-06-20T11:30:00Z"/>
        </w:rPr>
      </w:pPr>
      <w:ins w:id="132" w:author="Wisdom, Blair" w:date="2018-02-21T16:03:00Z">
        <w:del w:id="133" w:author="Kristen Wisdom" w:date="2019-06-20T11:30:00Z">
          <w:r w:rsidDel="007C2077">
            <w:delText>D</w:delText>
          </w:r>
          <w:r w:rsidRPr="00FF2E54" w:rsidDel="007C2077">
            <w:rPr>
              <w:vertAlign w:val="subscript"/>
            </w:rPr>
            <w:delText>CCC</w:delText>
          </w:r>
          <w:r w:rsidDel="007C2077">
            <w:delText xml:space="preserve"> = Banana Weir Elevation – </w:delText>
          </w:r>
        </w:del>
      </w:ins>
      <w:ins w:id="134" w:author="Wisdom, Blair" w:date="2018-02-21T16:04:00Z">
        <w:del w:id="135" w:author="Kristen Wisdom" w:date="2019-06-20T11:30:00Z">
          <w:r w:rsidDel="007C2077">
            <w:delText>Structure Inv El</w:delText>
          </w:r>
        </w:del>
      </w:ins>
      <w:ins w:id="136" w:author="Wisdom, Blair" w:date="2018-02-21T16:03:00Z">
        <w:del w:id="137" w:author="Kristen Wisdom" w:date="2019-06-20T11:30:00Z">
          <w:r w:rsidDel="007C2077">
            <w:delText xml:space="preserve"> = 5109.8 ft – </w:delText>
          </w:r>
        </w:del>
      </w:ins>
      <w:ins w:id="138" w:author="Wisdom, Blair" w:date="2018-02-21T16:04:00Z">
        <w:del w:id="139" w:author="Kristen Wisdom" w:date="2019-06-20T11:30:00Z">
          <w:r w:rsidDel="007C2077">
            <w:delText>5107</w:delText>
          </w:r>
        </w:del>
      </w:ins>
      <w:ins w:id="140" w:author="Wisdom, Blair" w:date="2018-02-21T16:03:00Z">
        <w:del w:id="141" w:author="Kristen Wisdom" w:date="2019-06-20T11:30:00Z">
          <w:r w:rsidDel="007C2077">
            <w:delText xml:space="preserve"> = 1</w:delText>
          </w:r>
        </w:del>
      </w:ins>
      <w:ins w:id="142" w:author="Wisdom, Blair" w:date="2018-02-21T16:04:00Z">
        <w:del w:id="143" w:author="Kristen Wisdom" w:date="2019-06-20T11:30:00Z">
          <w:r w:rsidDel="007C2077">
            <w:delText>.8</w:delText>
          </w:r>
        </w:del>
      </w:ins>
      <w:ins w:id="144" w:author="Wisdom, Blair" w:date="2018-02-21T16:03:00Z">
        <w:del w:id="145" w:author="Kristen Wisdom" w:date="2019-06-20T11:30:00Z">
          <w:r w:rsidDel="007C2077">
            <w:delText xml:space="preserve"> ft.</w:delText>
          </w:r>
        </w:del>
      </w:ins>
    </w:p>
    <w:p w14:paraId="5DC62A15" w14:textId="684BD106" w:rsidR="00FF2E54" w:rsidDel="007C2077" w:rsidRDefault="00FF2E54" w:rsidP="00FF2E54">
      <w:pPr>
        <w:pStyle w:val="ListParagraph"/>
        <w:numPr>
          <w:ilvl w:val="0"/>
          <w:numId w:val="12"/>
        </w:numPr>
        <w:jc w:val="both"/>
        <w:rPr>
          <w:ins w:id="146" w:author="Wisdom, Blair" w:date="2018-02-21T16:04:00Z"/>
          <w:del w:id="147" w:author="Kristen Wisdom" w:date="2019-06-20T11:30:00Z"/>
        </w:rPr>
      </w:pPr>
      <w:ins w:id="148" w:author="Wisdom, Blair" w:date="2018-02-21T16:04:00Z">
        <w:del w:id="149" w:author="Kristen Wisdom" w:date="2019-06-20T11:30:00Z">
          <w:r w:rsidDel="007C2077">
            <w:delText>CCB Influent Channel (</w:delText>
          </w:r>
        </w:del>
      </w:ins>
      <w:ins w:id="150" w:author="Wisdom, Blair" w:date="2018-02-21T16:05:00Z">
        <w:del w:id="151" w:author="Kristen Wisdom" w:date="2019-06-20T11:30:00Z">
          <w:r w:rsidDel="007C2077">
            <w:delText xml:space="preserve">Large </w:delText>
          </w:r>
        </w:del>
      </w:ins>
      <w:ins w:id="152" w:author="Wisdom, Blair" w:date="2018-02-21T16:04:00Z">
        <w:del w:id="153" w:author="Kristen Wisdom" w:date="2019-06-20T11:30:00Z">
          <w:r w:rsidDel="007C2077">
            <w:delText xml:space="preserve">Curve) = Volume in curved section below controlling weir elevation. Dimensions are from 2013 hydraulic profile. </w:delText>
          </w:r>
        </w:del>
      </w:ins>
    </w:p>
    <w:p w14:paraId="16494F55" w14:textId="710D0511" w:rsidR="00FF2E54" w:rsidDel="007C2077" w:rsidRDefault="00FF2E54" w:rsidP="00FF2E54">
      <w:pPr>
        <w:pStyle w:val="ListParagraph"/>
        <w:ind w:left="1800"/>
        <w:jc w:val="both"/>
        <w:rPr>
          <w:ins w:id="154" w:author="Wisdom, Blair" w:date="2018-02-21T16:04:00Z"/>
          <w:del w:id="155" w:author="Kristen Wisdom" w:date="2019-06-20T11:30:00Z"/>
        </w:rPr>
      </w:pPr>
      <w:ins w:id="156" w:author="Wisdom, Blair" w:date="2018-02-21T16:04:00Z">
        <w:del w:id="157" w:author="Kristen Wisdom" w:date="2019-06-20T11:30:00Z">
          <w:r w:rsidDel="007C2077">
            <w:delText>L</w:delText>
          </w:r>
          <w:r w:rsidRPr="00FF2E54" w:rsidDel="007C2077">
            <w:rPr>
              <w:vertAlign w:val="subscript"/>
            </w:rPr>
            <w:delText>CCC</w:delText>
          </w:r>
          <w:r w:rsidDel="007C2077">
            <w:delText xml:space="preserve"> x W</w:delText>
          </w:r>
          <w:r w:rsidRPr="00FF2E54" w:rsidDel="007C2077">
            <w:rPr>
              <w:vertAlign w:val="subscript"/>
            </w:rPr>
            <w:delText>CCC</w:delText>
          </w:r>
          <w:r w:rsidDel="007C2077">
            <w:delText xml:space="preserve"> x D</w:delText>
          </w:r>
          <w:r w:rsidRPr="00FF2E54" w:rsidDel="007C2077">
            <w:rPr>
              <w:vertAlign w:val="subscript"/>
            </w:rPr>
            <w:delText>CCC</w:delText>
          </w:r>
          <w:r w:rsidDel="007C2077">
            <w:delText xml:space="preserve">= </w:delText>
          </w:r>
        </w:del>
      </w:ins>
      <w:ins w:id="158" w:author="Wisdom, Blair" w:date="2018-02-21T16:05:00Z">
        <w:del w:id="159" w:author="Kristen Wisdom" w:date="2019-06-20T11:30:00Z">
          <w:r w:rsidDel="007C2077">
            <w:delText>34</w:delText>
          </w:r>
        </w:del>
      </w:ins>
      <w:ins w:id="160" w:author="Wisdom, Blair" w:date="2018-02-21T16:04:00Z">
        <w:del w:id="161" w:author="Kristen Wisdom" w:date="2019-06-20T11:30:00Z">
          <w:r w:rsidDel="007C2077">
            <w:delText xml:space="preserve"> ft * </w:delText>
          </w:r>
        </w:del>
      </w:ins>
      <w:ins w:id="162" w:author="Wisdom, Blair" w:date="2018-02-21T16:05:00Z">
        <w:del w:id="163" w:author="Kristen Wisdom" w:date="2019-06-20T11:30:00Z">
          <w:r w:rsidDel="007C2077">
            <w:delText>18.5</w:delText>
          </w:r>
        </w:del>
      </w:ins>
      <w:ins w:id="164" w:author="Wisdom, Blair" w:date="2018-02-21T16:04:00Z">
        <w:del w:id="165" w:author="Kristen Wisdom" w:date="2019-06-20T11:30:00Z">
          <w:r w:rsidDel="007C2077">
            <w:delText xml:space="preserve"> ft * </w:delText>
          </w:r>
        </w:del>
      </w:ins>
      <w:ins w:id="166" w:author="Wisdom, Blair" w:date="2018-02-21T16:05:00Z">
        <w:del w:id="167" w:author="Kristen Wisdom" w:date="2019-06-20T11:30:00Z">
          <w:r w:rsidDel="007C2077">
            <w:delText>6.3</w:delText>
          </w:r>
        </w:del>
      </w:ins>
      <w:ins w:id="168" w:author="Wisdom, Blair" w:date="2018-02-21T16:04:00Z">
        <w:del w:id="169" w:author="Kristen Wisdom" w:date="2019-06-20T11:30:00Z">
          <w:r w:rsidDel="007C2077">
            <w:delText xml:space="preserve"> ft = </w:delText>
          </w:r>
        </w:del>
      </w:ins>
      <w:ins w:id="170" w:author="Wisdom, Blair" w:date="2018-02-21T16:08:00Z">
        <w:del w:id="171" w:author="Kristen Wisdom" w:date="2019-06-20T11:30:00Z">
          <w:r w:rsidR="00616A66" w:rsidDel="007C2077">
            <w:delText>3,962.7</w:delText>
          </w:r>
        </w:del>
      </w:ins>
      <w:ins w:id="172" w:author="Wisdom, Blair" w:date="2018-02-21T16:04:00Z">
        <w:del w:id="173" w:author="Kristen Wisdom" w:date="2019-06-20T11:30:00Z">
          <w:r w:rsidDel="007C2077">
            <w:delText xml:space="preserve"> ft</w:delText>
          </w:r>
          <w:r w:rsidRPr="00FF2E54" w:rsidDel="007C2077">
            <w:rPr>
              <w:vertAlign w:val="superscript"/>
            </w:rPr>
            <w:delText>3</w:delText>
          </w:r>
          <w:r w:rsidDel="007C2077">
            <w:delText xml:space="preserve">. </w:delText>
          </w:r>
        </w:del>
      </w:ins>
    </w:p>
    <w:p w14:paraId="15753258" w14:textId="76E8C449" w:rsidR="00FF2E54" w:rsidDel="007C2077" w:rsidRDefault="00FF2E54" w:rsidP="00FF2E54">
      <w:pPr>
        <w:pStyle w:val="ListParagraph"/>
        <w:ind w:left="1800"/>
        <w:jc w:val="both"/>
        <w:rPr>
          <w:ins w:id="174" w:author="Wisdom, Blair" w:date="2018-02-21T16:20:00Z"/>
          <w:del w:id="175" w:author="Kristen Wisdom" w:date="2019-06-20T11:30:00Z"/>
        </w:rPr>
      </w:pPr>
      <w:ins w:id="176" w:author="Wisdom, Blair" w:date="2018-02-21T16:04:00Z">
        <w:del w:id="177" w:author="Kristen Wisdom" w:date="2019-06-20T11:30:00Z">
          <w:r w:rsidDel="007C2077">
            <w:delText>D</w:delText>
          </w:r>
          <w:r w:rsidRPr="00FF2E54" w:rsidDel="007C2077">
            <w:rPr>
              <w:vertAlign w:val="subscript"/>
            </w:rPr>
            <w:delText>CCC</w:delText>
          </w:r>
          <w:r w:rsidDel="007C2077">
            <w:delText xml:space="preserve"> = Banana Weir Elevation – Structure Inv El = 5109.8 ft – 510</w:delText>
          </w:r>
        </w:del>
      </w:ins>
      <w:ins w:id="178" w:author="Wisdom, Blair" w:date="2018-02-21T16:07:00Z">
        <w:del w:id="179" w:author="Kristen Wisdom" w:date="2019-06-20T11:30:00Z">
          <w:r w:rsidR="00616A66" w:rsidDel="007C2077">
            <w:delText>3.5</w:delText>
          </w:r>
        </w:del>
      </w:ins>
      <w:ins w:id="180" w:author="Wisdom, Blair" w:date="2018-02-21T16:04:00Z">
        <w:del w:id="181" w:author="Kristen Wisdom" w:date="2019-06-20T11:30:00Z">
          <w:r w:rsidDel="007C2077">
            <w:delText xml:space="preserve"> = </w:delText>
          </w:r>
        </w:del>
      </w:ins>
      <w:ins w:id="182" w:author="Wisdom, Blair" w:date="2018-02-21T16:07:00Z">
        <w:del w:id="183" w:author="Kristen Wisdom" w:date="2019-06-20T11:30:00Z">
          <w:r w:rsidR="00616A66" w:rsidDel="007C2077">
            <w:delText>6.3</w:delText>
          </w:r>
        </w:del>
      </w:ins>
      <w:ins w:id="184" w:author="Wisdom, Blair" w:date="2018-02-21T16:04:00Z">
        <w:del w:id="185" w:author="Kristen Wisdom" w:date="2019-06-20T11:30:00Z">
          <w:r w:rsidDel="007C2077">
            <w:delText xml:space="preserve"> ft.</w:delText>
          </w:r>
        </w:del>
      </w:ins>
    </w:p>
    <w:p w14:paraId="6F94CE54" w14:textId="5ABF0972" w:rsidR="00756C0A" w:rsidDel="007C2077" w:rsidRDefault="00756C0A" w:rsidP="00FF2E54">
      <w:pPr>
        <w:pStyle w:val="ListParagraph"/>
        <w:ind w:left="1800"/>
        <w:jc w:val="both"/>
        <w:rPr>
          <w:ins w:id="186" w:author="Wisdom, Blair" w:date="2018-02-21T16:09:00Z"/>
          <w:del w:id="187" w:author="Kristen Wisdom" w:date="2019-06-20T11:30:00Z"/>
        </w:rPr>
      </w:pPr>
    </w:p>
    <w:p w14:paraId="07AEA476" w14:textId="29BF05FA" w:rsidR="00FF2E54" w:rsidRPr="001921DD" w:rsidDel="007C2077" w:rsidRDefault="00616A66" w:rsidP="00FD738A">
      <w:pPr>
        <w:pStyle w:val="ListParagraph"/>
        <w:ind w:left="1440"/>
        <w:jc w:val="both"/>
        <w:rPr>
          <w:del w:id="188" w:author="Kristen Wisdom" w:date="2019-06-20T11:30:00Z"/>
        </w:rPr>
      </w:pPr>
      <w:ins w:id="189" w:author="Wisdom, Blair" w:date="2018-02-21T16:09:00Z">
        <w:del w:id="190" w:author="Kristen Wisdom" w:date="2019-06-20T11:30:00Z">
          <w:r w:rsidRPr="001921DD" w:rsidDel="007C2077">
            <w:delText xml:space="preserve">Total Fixed Volume = </w:delText>
          </w:r>
        </w:del>
      </w:ins>
      <w:ins w:id="191" w:author="Wisdom, Blair" w:date="2018-02-21T16:10:00Z">
        <w:del w:id="192" w:author="Kristen Wisdom" w:date="2019-06-20T11:30:00Z">
          <w:r w:rsidRPr="001921DD" w:rsidDel="007C2077">
            <w:delText>279,240 ft</w:delText>
          </w:r>
          <w:r w:rsidRPr="001921DD" w:rsidDel="007C2077">
            <w:rPr>
              <w:vertAlign w:val="superscript"/>
            </w:rPr>
            <w:delText xml:space="preserve">3 </w:delText>
          </w:r>
          <w:r w:rsidRPr="001921DD" w:rsidDel="007C2077">
            <w:delText>+360 ft</w:delText>
          </w:r>
          <w:r w:rsidRPr="001921DD" w:rsidDel="007C2077">
            <w:rPr>
              <w:vertAlign w:val="superscript"/>
            </w:rPr>
            <w:delText>3</w:delText>
          </w:r>
          <w:r w:rsidRPr="001921DD" w:rsidDel="007C2077">
            <w:delText xml:space="preserve"> + 3,962.7 ft</w:delText>
          </w:r>
          <w:r w:rsidRPr="001921DD" w:rsidDel="007C2077">
            <w:rPr>
              <w:vertAlign w:val="superscript"/>
            </w:rPr>
            <w:delText>3</w:delText>
          </w:r>
          <w:r w:rsidRPr="001921DD" w:rsidDel="007C2077">
            <w:delText xml:space="preserve"> = 283,562.7 </w:delText>
          </w:r>
        </w:del>
      </w:ins>
      <w:ins w:id="193" w:author="Wisdom, Blair" w:date="2018-02-21T16:11:00Z">
        <w:del w:id="194" w:author="Kristen Wisdom" w:date="2019-06-20T11:30:00Z">
          <w:r w:rsidRPr="001921DD" w:rsidDel="007C2077">
            <w:delText>ft</w:delText>
          </w:r>
          <w:r w:rsidRPr="001921DD" w:rsidDel="007C2077">
            <w:rPr>
              <w:vertAlign w:val="superscript"/>
            </w:rPr>
            <w:delText>3</w:delText>
          </w:r>
        </w:del>
      </w:ins>
    </w:p>
    <w:p w14:paraId="2553D0BA" w14:textId="0A9C0F36" w:rsidR="00616A66" w:rsidDel="007C2077" w:rsidRDefault="00616A66" w:rsidP="00FD738A">
      <w:pPr>
        <w:pStyle w:val="ListParagraph"/>
        <w:numPr>
          <w:ilvl w:val="0"/>
          <w:numId w:val="13"/>
        </w:numPr>
        <w:jc w:val="both"/>
        <w:rPr>
          <w:ins w:id="195" w:author="Wisdom, Blair" w:date="2018-02-21T16:12:00Z"/>
          <w:del w:id="196" w:author="Kristen Wisdom" w:date="2019-06-20T11:30:00Z"/>
        </w:rPr>
      </w:pPr>
      <w:ins w:id="197" w:author="Wisdom, Blair" w:date="2018-02-21T16:11:00Z">
        <w:del w:id="198" w:author="Kristen Wisdom" w:date="2019-06-20T11:30:00Z">
          <w:r w:rsidDel="007C2077">
            <w:delText xml:space="preserve">The </w:delText>
          </w:r>
        </w:del>
      </w:ins>
      <w:del w:id="199" w:author="Kristen Wisdom" w:date="2019-06-20T11:30:00Z">
        <w:r w:rsidR="00C40C52" w:rsidDel="007C2077">
          <w:delText xml:space="preserve">The Variable Volume </w:delText>
        </w:r>
      </w:del>
      <w:ins w:id="200" w:author="Wisdom, Blair" w:date="2018-02-21T16:12:00Z">
        <w:del w:id="201" w:author="Kristen Wisdom" w:date="2019-06-20T11:30:00Z">
          <w:r w:rsidDel="007C2077">
            <w:delText xml:space="preserve">is comprised of three sections and is calculated using the height of water above the </w:delText>
          </w:r>
        </w:del>
      </w:ins>
      <w:ins w:id="202" w:author="Wisdom, Blair" w:date="2018-02-21T16:13:00Z">
        <w:del w:id="203" w:author="Kristen Wisdom" w:date="2019-06-20T11:30:00Z">
          <w:r w:rsidDel="007C2077">
            <w:delText xml:space="preserve">banana weir elevation. </w:delText>
          </w:r>
        </w:del>
      </w:ins>
      <w:moveToRangeStart w:id="204" w:author="Wisdom, Blair" w:date="2018-02-21T16:13:00Z" w:name="move506992949"/>
      <w:moveTo w:id="205" w:author="Wisdom, Blair" w:date="2018-02-21T16:13:00Z">
        <w:del w:id="206" w:author="Kristen Wisdom" w:date="2019-06-20T11:30:00Z">
          <w:r w:rsidDel="007C2077">
            <w:delText>The head calculation (for weir without end contractions) over the banana weir is used to calculate this volume.  From the ISCO Handbook, H</w:delText>
          </w:r>
          <w:r w:rsidRPr="00616A66" w:rsidDel="007C2077">
            <w:rPr>
              <w:vertAlign w:val="subscript"/>
            </w:rPr>
            <w:delText>L</w:delText>
          </w:r>
          <w:r w:rsidDel="007C2077">
            <w:delText xml:space="preserve"> = (Q/(2.15*L</w:delText>
          </w:r>
          <w:r w:rsidRPr="00616A66" w:rsidDel="007C2077">
            <w:rPr>
              <w:vertAlign w:val="subscript"/>
            </w:rPr>
            <w:delText>w</w:delText>
          </w:r>
          <w:r w:rsidDel="007C2077">
            <w:delText>))</w:delText>
          </w:r>
          <w:r w:rsidRPr="00616A66" w:rsidDel="007C2077">
            <w:rPr>
              <w:vertAlign w:val="superscript"/>
            </w:rPr>
            <w:delText>2/3</w:delText>
          </w:r>
          <w:r w:rsidDel="007C2077">
            <w:delText>, where L</w:delText>
          </w:r>
          <w:r w:rsidRPr="00616A66" w:rsidDel="007C2077">
            <w:rPr>
              <w:vertAlign w:val="subscript"/>
            </w:rPr>
            <w:delText>w</w:delText>
          </w:r>
          <w:r w:rsidDel="007C2077">
            <w:delText xml:space="preserve"> is the length (92 ft) of the banana weir in feet, H</w:delText>
          </w:r>
          <w:r w:rsidRPr="00616A66" w:rsidDel="007C2077">
            <w:rPr>
              <w:vertAlign w:val="subscript"/>
            </w:rPr>
            <w:delText>L</w:delText>
          </w:r>
          <w:r w:rsidDel="007C2077">
            <w:delText xml:space="preserve"> is in feet and Q is in MGD. Simplifying this equation results in H</w:delText>
          </w:r>
          <w:r w:rsidRPr="00616A66" w:rsidDel="007C2077">
            <w:rPr>
              <w:vertAlign w:val="subscript"/>
            </w:rPr>
            <w:delText>L</w:delText>
          </w:r>
          <w:r w:rsidDel="007C2077">
            <w:delText xml:space="preserve"> = 0.0294*Q</w:delText>
          </w:r>
          <w:r w:rsidRPr="00616A66" w:rsidDel="007C2077">
            <w:rPr>
              <w:vertAlign w:val="superscript"/>
            </w:rPr>
            <w:delText>2/3</w:delText>
          </w:r>
          <w:r w:rsidDel="007C2077">
            <w:delText>.</w:delText>
          </w:r>
        </w:del>
      </w:moveTo>
      <w:moveToRangeEnd w:id="204"/>
      <w:ins w:id="207" w:author="Wisdom, Blair" w:date="2018-02-21T16:14:00Z">
        <w:del w:id="208" w:author="Kristen Wisdom" w:date="2019-06-20T11:30:00Z">
          <w:r w:rsidDel="007C2077">
            <w:delText xml:space="preserve"> The surface of the three segments are used with the variable height to determine the total variable volume.</w:delText>
          </w:r>
        </w:del>
      </w:ins>
    </w:p>
    <w:p w14:paraId="3EE69A3B" w14:textId="36759087" w:rsidR="00616A66" w:rsidDel="007C2077" w:rsidRDefault="00C40C52" w:rsidP="00FD738A">
      <w:pPr>
        <w:pStyle w:val="ListParagraph"/>
        <w:numPr>
          <w:ilvl w:val="0"/>
          <w:numId w:val="14"/>
        </w:numPr>
        <w:jc w:val="both"/>
        <w:rPr>
          <w:ins w:id="209" w:author="Wisdom, Blair" w:date="2018-02-21T16:16:00Z"/>
          <w:del w:id="210" w:author="Kristen Wisdom" w:date="2019-06-20T11:30:00Z"/>
        </w:rPr>
      </w:pPr>
      <w:del w:id="211" w:author="Kristen Wisdom" w:date="2019-06-20T11:30:00Z">
        <w:r w:rsidDel="007C2077">
          <w:delText xml:space="preserve">is </w:delText>
        </w:r>
      </w:del>
      <w:ins w:id="212" w:author="Wisdom, Blair" w:date="2018-02-21T16:12:00Z">
        <w:del w:id="213" w:author="Kristen Wisdom" w:date="2019-06-20T11:30:00Z">
          <w:r w:rsidR="00616A66" w:rsidDel="007C2077">
            <w:delText xml:space="preserve">Chlorine Contact Chamber </w:delText>
          </w:r>
        </w:del>
      </w:ins>
      <w:del w:id="214" w:author="Kristen Wisdom" w:date="2019-06-20T11:30:00Z">
        <w:r w:rsidDel="007C2077">
          <w:delText xml:space="preserve">the volume in the Chlorine Contact Chamber above the banana weir elevation. </w:delText>
        </w:r>
      </w:del>
      <w:moveFromRangeStart w:id="215" w:author="Wisdom, Blair" w:date="2018-02-21T16:13:00Z" w:name="move506992949"/>
      <w:moveFrom w:id="216" w:author="Wisdom, Blair" w:date="2018-02-21T16:13:00Z">
        <w:del w:id="217" w:author="Kristen Wisdom" w:date="2019-06-20T11:30:00Z">
          <w:r w:rsidDel="007C2077">
            <w:delText>The head calculation (for weir without end contractions) over the banana weir is used to calculate this volume.  From the ISCO Handbook, H</w:delText>
          </w:r>
          <w:r w:rsidRPr="00616A66" w:rsidDel="007C2077">
            <w:rPr>
              <w:vertAlign w:val="subscript"/>
            </w:rPr>
            <w:delText>L</w:delText>
          </w:r>
          <w:r w:rsidDel="007C2077">
            <w:delText xml:space="preserve"> = (Q/(2.15*L</w:delText>
          </w:r>
          <w:r w:rsidRPr="00616A66" w:rsidDel="007C2077">
            <w:rPr>
              <w:vertAlign w:val="subscript"/>
            </w:rPr>
            <w:delText>w</w:delText>
          </w:r>
          <w:r w:rsidDel="007C2077">
            <w:delText>))</w:delText>
          </w:r>
          <w:r w:rsidRPr="00616A66" w:rsidDel="007C2077">
            <w:rPr>
              <w:vertAlign w:val="superscript"/>
            </w:rPr>
            <w:delText>2/3</w:delText>
          </w:r>
          <w:r w:rsidDel="007C2077">
            <w:delText>, where L</w:delText>
          </w:r>
          <w:r w:rsidRPr="00616A66" w:rsidDel="007C2077">
            <w:rPr>
              <w:vertAlign w:val="subscript"/>
            </w:rPr>
            <w:delText>w</w:delText>
          </w:r>
          <w:r w:rsidDel="007C2077">
            <w:delText xml:space="preserve"> is the length (92 ft) of the banana weir in feet, H</w:delText>
          </w:r>
          <w:r w:rsidRPr="00616A66" w:rsidDel="007C2077">
            <w:rPr>
              <w:vertAlign w:val="subscript"/>
            </w:rPr>
            <w:delText>L</w:delText>
          </w:r>
          <w:r w:rsidDel="007C2077">
            <w:delText xml:space="preserve"> is in feet and Q is in MGD. Simplifying this equation results in H</w:delText>
          </w:r>
          <w:r w:rsidRPr="00616A66" w:rsidDel="007C2077">
            <w:rPr>
              <w:vertAlign w:val="subscript"/>
            </w:rPr>
            <w:delText>L</w:delText>
          </w:r>
          <w:r w:rsidDel="007C2077">
            <w:delText xml:space="preserve"> = 0.0294*Q</w:delText>
          </w:r>
          <w:r w:rsidRPr="00616A66" w:rsidDel="007C2077">
            <w:rPr>
              <w:vertAlign w:val="superscript"/>
            </w:rPr>
            <w:delText>2/3</w:delText>
          </w:r>
          <w:r w:rsidDel="007C2077">
            <w:delText>.</w:delText>
          </w:r>
          <w:r w:rsidR="009E194F" w:rsidDel="007C2077">
            <w:delText xml:space="preserve"> </w:delText>
          </w:r>
        </w:del>
      </w:moveFrom>
      <w:moveFromRangeEnd w:id="215"/>
      <w:del w:id="218" w:author="Kristen Wisdom" w:date="2019-06-20T11:30:00Z">
        <w:r w:rsidDel="007C2077">
          <w:delText>Variable Volume = Area</w:delText>
        </w:r>
        <w:r w:rsidRPr="00616A66" w:rsidDel="007C2077">
          <w:rPr>
            <w:vertAlign w:val="subscript"/>
          </w:rPr>
          <w:delText>ccc</w:delText>
        </w:r>
        <w:r w:rsidDel="007C2077">
          <w:delText>*H</w:delText>
        </w:r>
        <w:r w:rsidRPr="00616A66" w:rsidDel="007C2077">
          <w:rPr>
            <w:vertAlign w:val="subscript"/>
          </w:rPr>
          <w:delText>L</w:delText>
        </w:r>
        <w:r w:rsidDel="007C2077">
          <w:delText>. The H</w:delText>
        </w:r>
        <w:r w:rsidRPr="00616A66" w:rsidDel="007C2077">
          <w:rPr>
            <w:vertAlign w:val="subscript"/>
          </w:rPr>
          <w:delText>L</w:delText>
        </w:r>
        <w:r w:rsidDel="007C2077">
          <w:delText xml:space="preserve"> is the same as the depth in this equation. </w:delText>
        </w:r>
      </w:del>
    </w:p>
    <w:p w14:paraId="41B82B1E" w14:textId="36EBA6FF" w:rsidR="00756C0A" w:rsidDel="007C2077" w:rsidRDefault="00C40C52" w:rsidP="00FD738A">
      <w:pPr>
        <w:pStyle w:val="ListParagraph"/>
        <w:ind w:left="1800"/>
        <w:jc w:val="both"/>
        <w:rPr>
          <w:ins w:id="219" w:author="Wisdom, Blair" w:date="2018-02-21T16:17:00Z"/>
          <w:del w:id="220" w:author="Kristen Wisdom" w:date="2019-06-20T11:30:00Z"/>
        </w:rPr>
      </w:pPr>
      <w:del w:id="221" w:author="Kristen Wisdom" w:date="2019-06-20T11:30:00Z">
        <w:r w:rsidDel="007C2077">
          <w:delText>Area</w:delText>
        </w:r>
        <w:r w:rsidRPr="00616A66" w:rsidDel="007C2077">
          <w:rPr>
            <w:vertAlign w:val="subscript"/>
          </w:rPr>
          <w:delText>CCC</w:delText>
        </w:r>
        <w:r w:rsidDel="007C2077">
          <w:delText xml:space="preserve"> = L</w:delText>
        </w:r>
        <w:r w:rsidRPr="00616A66" w:rsidDel="007C2077">
          <w:rPr>
            <w:vertAlign w:val="subscript"/>
          </w:rPr>
          <w:delText>CCC</w:delText>
        </w:r>
        <w:r w:rsidDel="007C2077">
          <w:delText xml:space="preserve"> x W</w:delText>
        </w:r>
        <w:r w:rsidRPr="00616A66" w:rsidDel="007C2077">
          <w:rPr>
            <w:vertAlign w:val="subscript"/>
          </w:rPr>
          <w:delText>ccc</w:delText>
        </w:r>
        <w:r w:rsidDel="007C2077">
          <w:delText xml:space="preserve"> </w:delText>
        </w:r>
        <w:r w:rsidRPr="00756C0A" w:rsidDel="007C2077">
          <w:delText xml:space="preserve">= </w:delText>
        </w:r>
        <w:r w:rsidRPr="00FD738A" w:rsidDel="007C2077">
          <w:delText>716</w:delText>
        </w:r>
        <w:r w:rsidDel="007C2077">
          <w:delText xml:space="preserve"> ft * 30 ft = 21,480 ft</w:delText>
        </w:r>
        <w:r w:rsidRPr="00616A66" w:rsidDel="007C2077">
          <w:rPr>
            <w:vertAlign w:val="superscript"/>
          </w:rPr>
          <w:delText>2</w:delText>
        </w:r>
        <w:r w:rsidDel="007C2077">
          <w:delText xml:space="preserve">. </w:delText>
        </w:r>
      </w:del>
    </w:p>
    <w:p w14:paraId="5CDBC2AE" w14:textId="14F2C47E" w:rsidR="00756C0A" w:rsidDel="007C2077" w:rsidRDefault="00756C0A" w:rsidP="00756C0A">
      <w:pPr>
        <w:pStyle w:val="ListParagraph"/>
        <w:numPr>
          <w:ilvl w:val="0"/>
          <w:numId w:val="14"/>
        </w:numPr>
        <w:jc w:val="both"/>
        <w:rPr>
          <w:ins w:id="222" w:author="Wisdom, Blair" w:date="2018-02-21T16:17:00Z"/>
          <w:del w:id="223" w:author="Kristen Wisdom" w:date="2019-06-20T11:30:00Z"/>
        </w:rPr>
      </w:pPr>
      <w:ins w:id="224" w:author="Wisdom, Blair" w:date="2018-02-21T16:17:00Z">
        <w:del w:id="225" w:author="Kristen Wisdom" w:date="2019-06-20T11:30:00Z">
          <w:r w:rsidDel="007C2077">
            <w:delText>CCB Influent Channel (Curved 3-Way Split) = Area</w:delText>
          </w:r>
          <w:r w:rsidRPr="00616A66" w:rsidDel="007C2077">
            <w:rPr>
              <w:vertAlign w:val="subscript"/>
            </w:rPr>
            <w:delText>ccc</w:delText>
          </w:r>
          <w:r w:rsidDel="007C2077">
            <w:delText>*H</w:delText>
          </w:r>
          <w:r w:rsidRPr="00616A66" w:rsidDel="007C2077">
            <w:rPr>
              <w:vertAlign w:val="subscript"/>
            </w:rPr>
            <w:delText>L</w:delText>
          </w:r>
          <w:r w:rsidDel="007C2077">
            <w:delText>. The H</w:delText>
          </w:r>
          <w:r w:rsidRPr="00616A66" w:rsidDel="007C2077">
            <w:rPr>
              <w:vertAlign w:val="subscript"/>
            </w:rPr>
            <w:delText>L</w:delText>
          </w:r>
          <w:r w:rsidDel="007C2077">
            <w:delText xml:space="preserve"> is the same as the depth in this equation. </w:delText>
          </w:r>
        </w:del>
      </w:ins>
    </w:p>
    <w:p w14:paraId="75C86579" w14:textId="6750A471" w:rsidR="00756C0A" w:rsidDel="007C2077" w:rsidRDefault="00756C0A" w:rsidP="00756C0A">
      <w:pPr>
        <w:pStyle w:val="ListParagraph"/>
        <w:ind w:left="1800"/>
        <w:jc w:val="both"/>
        <w:rPr>
          <w:ins w:id="226" w:author="Wisdom, Blair" w:date="2018-02-21T16:17:00Z"/>
          <w:del w:id="227" w:author="Kristen Wisdom" w:date="2019-06-20T11:30:00Z"/>
        </w:rPr>
      </w:pPr>
      <w:ins w:id="228" w:author="Wisdom, Blair" w:date="2018-02-21T16:17:00Z">
        <w:del w:id="229" w:author="Kristen Wisdom" w:date="2019-06-20T11:30:00Z">
          <w:r w:rsidDel="007C2077">
            <w:delText>Area</w:delText>
          </w:r>
          <w:r w:rsidRPr="00616A66" w:rsidDel="007C2077">
            <w:rPr>
              <w:vertAlign w:val="subscript"/>
            </w:rPr>
            <w:delText>CCC</w:delText>
          </w:r>
          <w:r w:rsidDel="007C2077">
            <w:delText xml:space="preserve"> = L</w:delText>
          </w:r>
          <w:r w:rsidRPr="00616A66" w:rsidDel="007C2077">
            <w:rPr>
              <w:vertAlign w:val="subscript"/>
            </w:rPr>
            <w:delText>CCC</w:delText>
          </w:r>
          <w:r w:rsidDel="007C2077">
            <w:delText xml:space="preserve"> x W</w:delText>
          </w:r>
          <w:r w:rsidRPr="00616A66" w:rsidDel="007C2077">
            <w:rPr>
              <w:vertAlign w:val="subscript"/>
            </w:rPr>
            <w:delText>ccc</w:delText>
          </w:r>
          <w:r w:rsidDel="007C2077">
            <w:delText xml:space="preserve"> </w:delText>
          </w:r>
          <w:r w:rsidRPr="00756C0A" w:rsidDel="007C2077">
            <w:delText xml:space="preserve">= </w:delText>
          </w:r>
          <w:r w:rsidDel="007C2077">
            <w:delText>40 ft * 9 ft = 360 ft</w:delText>
          </w:r>
          <w:r w:rsidRPr="00616A66" w:rsidDel="007C2077">
            <w:rPr>
              <w:vertAlign w:val="superscript"/>
            </w:rPr>
            <w:delText>2</w:delText>
          </w:r>
          <w:r w:rsidDel="007C2077">
            <w:delText xml:space="preserve">. </w:delText>
          </w:r>
        </w:del>
      </w:ins>
    </w:p>
    <w:p w14:paraId="187CCD07" w14:textId="0C7EE088" w:rsidR="00756C0A" w:rsidDel="007C2077" w:rsidRDefault="00756C0A" w:rsidP="00756C0A">
      <w:pPr>
        <w:pStyle w:val="ListParagraph"/>
        <w:numPr>
          <w:ilvl w:val="0"/>
          <w:numId w:val="14"/>
        </w:numPr>
        <w:jc w:val="both"/>
        <w:rPr>
          <w:ins w:id="230" w:author="Wisdom, Blair" w:date="2018-02-21T16:17:00Z"/>
          <w:del w:id="231" w:author="Kristen Wisdom" w:date="2019-06-20T11:30:00Z"/>
        </w:rPr>
      </w:pPr>
      <w:ins w:id="232" w:author="Wisdom, Blair" w:date="2018-02-21T16:18:00Z">
        <w:del w:id="233" w:author="Kristen Wisdom" w:date="2019-06-20T11:30:00Z">
          <w:r w:rsidDel="007C2077">
            <w:delText xml:space="preserve">CCB Influent Channel (Large Curve) </w:delText>
          </w:r>
        </w:del>
      </w:ins>
      <w:ins w:id="234" w:author="Wisdom, Blair" w:date="2018-02-21T16:17:00Z">
        <w:del w:id="235" w:author="Kristen Wisdom" w:date="2019-06-20T11:30:00Z">
          <w:r w:rsidDel="007C2077">
            <w:delText>= Area</w:delText>
          </w:r>
          <w:r w:rsidRPr="00616A66" w:rsidDel="007C2077">
            <w:rPr>
              <w:vertAlign w:val="subscript"/>
            </w:rPr>
            <w:delText>ccc</w:delText>
          </w:r>
          <w:r w:rsidDel="007C2077">
            <w:delText>*H</w:delText>
          </w:r>
          <w:r w:rsidRPr="00616A66" w:rsidDel="007C2077">
            <w:rPr>
              <w:vertAlign w:val="subscript"/>
            </w:rPr>
            <w:delText>L</w:delText>
          </w:r>
          <w:r w:rsidDel="007C2077">
            <w:delText>. The H</w:delText>
          </w:r>
          <w:r w:rsidRPr="00616A66" w:rsidDel="007C2077">
            <w:rPr>
              <w:vertAlign w:val="subscript"/>
            </w:rPr>
            <w:delText>L</w:delText>
          </w:r>
          <w:r w:rsidDel="007C2077">
            <w:delText xml:space="preserve"> is the same as the depth in this equation. </w:delText>
          </w:r>
        </w:del>
      </w:ins>
    </w:p>
    <w:p w14:paraId="4B9069D0" w14:textId="1ADC3150" w:rsidR="00756C0A" w:rsidDel="007C2077" w:rsidRDefault="00756C0A" w:rsidP="00FD738A">
      <w:pPr>
        <w:pStyle w:val="ListParagraph"/>
        <w:ind w:left="1800"/>
        <w:jc w:val="both"/>
        <w:rPr>
          <w:ins w:id="236" w:author="Wisdom, Blair" w:date="2018-02-21T16:18:00Z"/>
          <w:del w:id="237" w:author="Kristen Wisdom" w:date="2019-06-20T11:30:00Z"/>
        </w:rPr>
      </w:pPr>
      <w:ins w:id="238" w:author="Wisdom, Blair" w:date="2018-02-21T16:17:00Z">
        <w:del w:id="239" w:author="Kristen Wisdom" w:date="2019-06-20T11:30:00Z">
          <w:r w:rsidDel="007C2077">
            <w:delText>Area</w:delText>
          </w:r>
          <w:r w:rsidRPr="00616A66" w:rsidDel="007C2077">
            <w:rPr>
              <w:vertAlign w:val="subscript"/>
            </w:rPr>
            <w:delText>CCC</w:delText>
          </w:r>
          <w:r w:rsidDel="007C2077">
            <w:delText xml:space="preserve"> = L</w:delText>
          </w:r>
          <w:r w:rsidRPr="00616A66" w:rsidDel="007C2077">
            <w:rPr>
              <w:vertAlign w:val="subscript"/>
            </w:rPr>
            <w:delText>CCC</w:delText>
          </w:r>
          <w:r w:rsidDel="007C2077">
            <w:delText xml:space="preserve"> x W</w:delText>
          </w:r>
          <w:r w:rsidRPr="00616A66" w:rsidDel="007C2077">
            <w:rPr>
              <w:vertAlign w:val="subscript"/>
            </w:rPr>
            <w:delText>ccc</w:delText>
          </w:r>
          <w:r w:rsidDel="007C2077">
            <w:delText xml:space="preserve"> </w:delText>
          </w:r>
          <w:r w:rsidRPr="00756C0A" w:rsidDel="007C2077">
            <w:delText xml:space="preserve">= </w:delText>
          </w:r>
        </w:del>
      </w:ins>
      <w:ins w:id="240" w:author="Wisdom, Blair" w:date="2018-02-21T16:18:00Z">
        <w:del w:id="241" w:author="Kristen Wisdom" w:date="2019-06-20T11:30:00Z">
          <w:r w:rsidDel="007C2077">
            <w:delText xml:space="preserve">34 ft * 18.5 ft </w:delText>
          </w:r>
        </w:del>
      </w:ins>
      <w:ins w:id="242" w:author="Wisdom, Blair" w:date="2018-02-21T16:17:00Z">
        <w:del w:id="243" w:author="Kristen Wisdom" w:date="2019-06-20T11:30:00Z">
          <w:r w:rsidDel="007C2077">
            <w:delText xml:space="preserve">= </w:delText>
          </w:r>
        </w:del>
      </w:ins>
      <w:ins w:id="244" w:author="Wisdom, Blair" w:date="2018-02-21T16:18:00Z">
        <w:del w:id="245" w:author="Kristen Wisdom" w:date="2019-06-20T11:30:00Z">
          <w:r w:rsidDel="007C2077">
            <w:delText>629</w:delText>
          </w:r>
        </w:del>
      </w:ins>
      <w:ins w:id="246" w:author="Wisdom, Blair" w:date="2018-02-21T16:17:00Z">
        <w:del w:id="247" w:author="Kristen Wisdom" w:date="2019-06-20T11:30:00Z">
          <w:r w:rsidDel="007C2077">
            <w:delText xml:space="preserve"> ft</w:delText>
          </w:r>
          <w:r w:rsidRPr="00616A66" w:rsidDel="007C2077">
            <w:rPr>
              <w:vertAlign w:val="superscript"/>
            </w:rPr>
            <w:delText>2</w:delText>
          </w:r>
          <w:r w:rsidDel="007C2077">
            <w:delText xml:space="preserve">. </w:delText>
          </w:r>
        </w:del>
      </w:ins>
    </w:p>
    <w:p w14:paraId="0B77EF8F" w14:textId="0C5C9824" w:rsidR="00756C0A" w:rsidDel="007C2077" w:rsidRDefault="00756C0A" w:rsidP="00FD738A">
      <w:pPr>
        <w:pStyle w:val="ListParagraph"/>
        <w:ind w:left="1800"/>
        <w:jc w:val="both"/>
        <w:rPr>
          <w:ins w:id="248" w:author="Wisdom, Blair" w:date="2018-02-21T16:17:00Z"/>
          <w:del w:id="249" w:author="Kristen Wisdom" w:date="2019-06-20T11:30:00Z"/>
        </w:rPr>
      </w:pPr>
    </w:p>
    <w:p w14:paraId="76EC3010" w14:textId="31C813A8" w:rsidR="00756C0A" w:rsidRPr="001921DD" w:rsidDel="007C2077" w:rsidRDefault="00C40C52" w:rsidP="00FD738A">
      <w:pPr>
        <w:pStyle w:val="ListParagraph"/>
        <w:rPr>
          <w:del w:id="250" w:author="Kristen Wisdom" w:date="2019-06-20T11:30:00Z"/>
        </w:rPr>
      </w:pPr>
      <w:del w:id="251" w:author="Kristen Wisdom" w:date="2019-06-20T11:30:00Z">
        <w:r w:rsidRPr="001921DD" w:rsidDel="007C2077">
          <w:delText>So the Variable Volume (ft</w:delText>
        </w:r>
        <w:r w:rsidRPr="001921DD" w:rsidDel="007C2077">
          <w:rPr>
            <w:vertAlign w:val="superscript"/>
          </w:rPr>
          <w:delText>3</w:delText>
        </w:r>
        <w:r w:rsidRPr="001921DD" w:rsidDel="007C2077">
          <w:delText xml:space="preserve">) = </w:delText>
        </w:r>
      </w:del>
      <w:ins w:id="252" w:author="Wisdom, Blair" w:date="2018-02-21T16:18:00Z">
        <w:del w:id="253" w:author="Kristen Wisdom" w:date="2019-06-20T11:30:00Z">
          <w:r w:rsidR="00756C0A" w:rsidRPr="001921DD" w:rsidDel="007C2077">
            <w:delText>(</w:delText>
          </w:r>
        </w:del>
      </w:ins>
      <w:del w:id="254" w:author="Kristen Wisdom" w:date="2019-06-20T11:30:00Z">
        <w:r w:rsidRPr="001921DD" w:rsidDel="007C2077">
          <w:delText>21,480 ft</w:delText>
        </w:r>
        <w:r w:rsidRPr="001921DD" w:rsidDel="007C2077">
          <w:rPr>
            <w:vertAlign w:val="superscript"/>
          </w:rPr>
          <w:delText>2</w:delText>
        </w:r>
      </w:del>
      <w:ins w:id="255" w:author="Wisdom, Blair" w:date="2018-02-21T16:18:00Z">
        <w:del w:id="256" w:author="Kristen Wisdom" w:date="2019-06-20T11:30:00Z">
          <w:r w:rsidR="00756C0A" w:rsidRPr="001921DD" w:rsidDel="007C2077">
            <w:rPr>
              <w:vertAlign w:val="superscript"/>
            </w:rPr>
            <w:delText xml:space="preserve"> </w:delText>
          </w:r>
        </w:del>
      </w:ins>
      <w:ins w:id="257" w:author="Wisdom, Blair" w:date="2018-02-21T16:19:00Z">
        <w:del w:id="258" w:author="Kristen Wisdom" w:date="2019-06-20T11:30:00Z">
          <w:r w:rsidR="00756C0A" w:rsidRPr="001921DD" w:rsidDel="007C2077">
            <w:delText>+360 ft</w:delText>
          </w:r>
          <w:r w:rsidR="00756C0A" w:rsidRPr="001921DD" w:rsidDel="007C2077">
            <w:rPr>
              <w:vertAlign w:val="superscript"/>
            </w:rPr>
            <w:delText>2</w:delText>
          </w:r>
          <w:r w:rsidR="00756C0A" w:rsidRPr="001921DD" w:rsidDel="007C2077">
            <w:delText xml:space="preserve"> + 629 ft</w:delText>
          </w:r>
          <w:r w:rsidR="00756C0A" w:rsidRPr="001921DD" w:rsidDel="007C2077">
            <w:rPr>
              <w:vertAlign w:val="superscript"/>
            </w:rPr>
            <w:delText>2</w:delText>
          </w:r>
          <w:r w:rsidR="00756C0A" w:rsidRPr="001921DD" w:rsidDel="007C2077">
            <w:delText xml:space="preserve">) </w:delText>
          </w:r>
        </w:del>
      </w:ins>
      <w:del w:id="259" w:author="Kristen Wisdom" w:date="2019-06-20T11:30:00Z">
        <w:r w:rsidRPr="001921DD" w:rsidDel="007C2077">
          <w:delText>*</w:delText>
        </w:r>
      </w:del>
      <w:ins w:id="260" w:author="Wisdom, Blair" w:date="2018-02-21T16:19:00Z">
        <w:del w:id="261" w:author="Kristen Wisdom" w:date="2019-06-20T11:30:00Z">
          <w:r w:rsidR="00756C0A" w:rsidRPr="001921DD" w:rsidDel="007C2077">
            <w:delText xml:space="preserve"> </w:delText>
          </w:r>
        </w:del>
      </w:ins>
      <w:del w:id="262" w:author="Kristen Wisdom" w:date="2019-06-20T11:30:00Z">
        <w:r w:rsidRPr="001921DD" w:rsidDel="007C2077">
          <w:delText>0.0294*Q</w:delText>
        </w:r>
        <w:r w:rsidRPr="001921DD" w:rsidDel="007C2077">
          <w:rPr>
            <w:vertAlign w:val="superscript"/>
          </w:rPr>
          <w:delText>2/3</w:delText>
        </w:r>
        <w:r w:rsidRPr="001921DD" w:rsidDel="007C2077">
          <w:delText xml:space="preserve"> = 632.3</w:delText>
        </w:r>
      </w:del>
      <w:ins w:id="263" w:author="Wisdom, Blair" w:date="2018-02-21T16:20:00Z">
        <w:del w:id="264" w:author="Kristen Wisdom" w:date="2019-06-20T11:30:00Z">
          <w:r w:rsidR="00756C0A" w:rsidRPr="001921DD" w:rsidDel="007C2077">
            <w:delText>660.6</w:delText>
          </w:r>
        </w:del>
      </w:ins>
      <w:del w:id="265" w:author="Kristen Wisdom" w:date="2019-06-20T11:30:00Z">
        <w:r w:rsidRPr="001921DD" w:rsidDel="007C2077">
          <w:delText>*Q</w:delText>
        </w:r>
        <w:r w:rsidRPr="001921DD" w:rsidDel="007C2077">
          <w:rPr>
            <w:vertAlign w:val="superscript"/>
          </w:rPr>
          <w:delText>2/3</w:delText>
        </w:r>
        <w:r w:rsidRPr="001921DD" w:rsidDel="007C2077">
          <w:delText xml:space="preserve"> </w:delText>
        </w:r>
      </w:del>
    </w:p>
    <w:p w14:paraId="3A3274A0" w14:textId="63A6D165" w:rsidR="00756C0A" w:rsidRPr="00FD738A" w:rsidDel="007C2077" w:rsidRDefault="00756C0A" w:rsidP="00FD738A">
      <w:pPr>
        <w:pStyle w:val="ListParagraph"/>
        <w:ind w:left="1440"/>
        <w:jc w:val="both"/>
        <w:rPr>
          <w:ins w:id="266" w:author="Wisdom, Blair" w:date="2018-02-21T16:21:00Z"/>
          <w:del w:id="267" w:author="Kristen Wisdom" w:date="2019-06-20T11:30:00Z"/>
          <w:b/>
        </w:rPr>
      </w:pPr>
    </w:p>
    <w:p w14:paraId="02416018" w14:textId="11BC06D5" w:rsidR="00756C0A" w:rsidDel="007C2077" w:rsidRDefault="00756C0A" w:rsidP="00FD738A">
      <w:pPr>
        <w:pStyle w:val="ListParagraph"/>
        <w:rPr>
          <w:ins w:id="268" w:author="Wisdom, Blair" w:date="2018-02-21T16:21:00Z"/>
          <w:del w:id="269" w:author="Kristen Wisdom" w:date="2019-06-20T11:30:00Z"/>
        </w:rPr>
      </w:pPr>
    </w:p>
    <w:p w14:paraId="4A6F5BE8" w14:textId="786E5A65" w:rsidR="00756C0A" w:rsidDel="007C2077" w:rsidRDefault="00C40C52" w:rsidP="00FD738A">
      <w:pPr>
        <w:pStyle w:val="ListParagraph"/>
        <w:ind w:left="1080"/>
        <w:rPr>
          <w:ins w:id="270" w:author="Wisdom, Blair" w:date="2018-02-21T16:22:00Z"/>
          <w:del w:id="271" w:author="Kristen Wisdom" w:date="2019-06-20T11:30:00Z"/>
        </w:rPr>
      </w:pPr>
      <w:del w:id="272" w:author="Kristen Wisdom" w:date="2019-06-20T11:30:00Z">
        <w:r w:rsidRPr="00756C0A" w:rsidDel="007C2077">
          <w:delText xml:space="preserve">Total Volume = Fixed Volume + Variable Volume = </w:delText>
        </w:r>
      </w:del>
      <w:ins w:id="273" w:author="Wisdom, Blair" w:date="2018-02-21T16:21:00Z">
        <w:del w:id="274" w:author="Kristen Wisdom" w:date="2019-06-20T11:30:00Z">
          <w:r w:rsidR="00756C0A" w:rsidRPr="00FD738A" w:rsidDel="007C2077">
            <w:delText>283,562.7 ft</w:delText>
          </w:r>
          <w:r w:rsidR="00756C0A" w:rsidRPr="00FD738A" w:rsidDel="007C2077">
            <w:rPr>
              <w:vertAlign w:val="superscript"/>
            </w:rPr>
            <w:delText>3</w:delText>
          </w:r>
        </w:del>
      </w:ins>
      <w:del w:id="275" w:author="Kristen Wisdom" w:date="2019-06-20T11:30:00Z">
        <w:r w:rsidRPr="00756C0A" w:rsidDel="007C2077">
          <w:delText xml:space="preserve">279,240 + </w:delText>
        </w:r>
      </w:del>
      <w:ins w:id="276" w:author="Wisdom, Blair" w:date="2018-02-21T16:21:00Z">
        <w:del w:id="277" w:author="Kristen Wisdom" w:date="2019-06-20T11:30:00Z">
          <w:r w:rsidR="00756C0A" w:rsidRPr="00FD738A" w:rsidDel="007C2077">
            <w:delText>660.6*Q</w:delText>
          </w:r>
          <w:r w:rsidR="00756C0A" w:rsidRPr="00FD738A" w:rsidDel="007C2077">
            <w:rPr>
              <w:vertAlign w:val="superscript"/>
            </w:rPr>
            <w:delText>2/3</w:delText>
          </w:r>
        </w:del>
      </w:ins>
      <w:del w:id="278" w:author="Kristen Wisdom" w:date="2019-06-20T11:30:00Z">
        <w:r w:rsidRPr="00756C0A" w:rsidDel="007C2077">
          <w:delText>632.3*Q</w:delText>
        </w:r>
        <w:r w:rsidRPr="00756C0A" w:rsidDel="007C2077">
          <w:rPr>
            <w:vertAlign w:val="superscript"/>
          </w:rPr>
          <w:delText>2/3</w:delText>
        </w:r>
        <w:r w:rsidRPr="00756C0A" w:rsidDel="007C2077">
          <w:delText>.</w:delText>
        </w:r>
        <w:r w:rsidDel="007C2077">
          <w:delText xml:space="preserve">  </w:delText>
        </w:r>
        <w:r w:rsidRPr="00C96C3D" w:rsidDel="007C2077">
          <w:delText xml:space="preserve">Since </w:delText>
        </w:r>
        <w:r w:rsidDel="007C2077">
          <w:delText>our calculated volumes are in ft</w:delText>
        </w:r>
        <w:r w:rsidRPr="00756C0A" w:rsidDel="007C2077">
          <w:rPr>
            <w:vertAlign w:val="superscript"/>
          </w:rPr>
          <w:delText>3</w:delText>
        </w:r>
        <w:r w:rsidDel="007C2077">
          <w:delText>, we multiply the equation by 7.48 gal/ft</w:delText>
        </w:r>
        <w:r w:rsidRPr="00756C0A" w:rsidDel="007C2077">
          <w:rPr>
            <w:vertAlign w:val="superscript"/>
          </w:rPr>
          <w:delText>3</w:delText>
        </w:r>
        <w:r w:rsidDel="007C2077">
          <w:delText xml:space="preserve"> and divide by 1,000,000 to convert the units from ft</w:delText>
        </w:r>
        <w:r w:rsidRPr="00756C0A" w:rsidDel="007C2077">
          <w:rPr>
            <w:vertAlign w:val="superscript"/>
          </w:rPr>
          <w:delText>3</w:delText>
        </w:r>
        <w:r w:rsidDel="007C2077">
          <w:delText xml:space="preserve"> to million gallons (MG).</w:delText>
        </w:r>
      </w:del>
    </w:p>
    <w:p w14:paraId="29DE80EC" w14:textId="4B654B26" w:rsidR="002533BF" w:rsidDel="007C2077" w:rsidRDefault="00C40C52" w:rsidP="00FD738A">
      <w:pPr>
        <w:pStyle w:val="ListParagraph"/>
        <w:ind w:left="1080"/>
        <w:rPr>
          <w:ins w:id="279" w:author="Wisdom, Blair" w:date="2018-02-21T16:40:00Z"/>
          <w:del w:id="280" w:author="Kristen Wisdom" w:date="2019-06-20T11:30:00Z"/>
          <w:b/>
        </w:rPr>
      </w:pPr>
      <w:del w:id="281" w:author="Kristen Wisdom" w:date="2019-06-20T11:30:00Z">
        <w:r w:rsidRPr="001921DD" w:rsidDel="007C2077">
          <w:rPr>
            <w:b/>
          </w:rPr>
          <w:delText xml:space="preserve"> </w:delText>
        </w:r>
      </w:del>
    </w:p>
    <w:p w14:paraId="568DEB2B" w14:textId="25BB202E" w:rsidR="00C40C52" w:rsidRPr="001921DD" w:rsidDel="007C2077" w:rsidRDefault="00C40C52" w:rsidP="00FD738A">
      <w:pPr>
        <w:pStyle w:val="ListParagraph"/>
        <w:ind w:left="1080"/>
        <w:rPr>
          <w:ins w:id="282" w:author="Wisdom, Blair" w:date="2018-02-21T16:21:00Z"/>
          <w:del w:id="283" w:author="Kristen Wisdom" w:date="2019-06-20T11:30:00Z"/>
          <w:b/>
        </w:rPr>
      </w:pPr>
      <w:del w:id="284" w:author="Kristen Wisdom" w:date="2019-06-20T11:30:00Z">
        <w:r w:rsidRPr="001921DD" w:rsidDel="007C2077">
          <w:rPr>
            <w:b/>
          </w:rPr>
          <w:delText>Total Volume</w:delText>
        </w:r>
      </w:del>
      <w:ins w:id="285" w:author="Wisdom, Blair" w:date="2018-02-21T16:40:00Z">
        <w:del w:id="286" w:author="Kristen Wisdom" w:date="2019-06-20T11:30:00Z">
          <w:r w:rsidR="002533BF" w:rsidDel="007C2077">
            <w:rPr>
              <w:b/>
            </w:rPr>
            <w:delText>, V</w:delText>
          </w:r>
        </w:del>
      </w:ins>
      <w:del w:id="287" w:author="Kristen Wisdom" w:date="2019-06-20T11:30:00Z">
        <w:r w:rsidRPr="001921DD" w:rsidDel="007C2077">
          <w:rPr>
            <w:b/>
          </w:rPr>
          <w:delText xml:space="preserve"> (MG) = 2.089 </w:delText>
        </w:r>
      </w:del>
      <w:ins w:id="288" w:author="Wisdom, Blair" w:date="2018-02-21T16:23:00Z">
        <w:del w:id="289" w:author="Kristen Wisdom" w:date="2019-06-20T11:30:00Z">
          <w:r w:rsidR="00756C0A" w:rsidRPr="001921DD" w:rsidDel="007C2077">
            <w:rPr>
              <w:b/>
            </w:rPr>
            <w:delText xml:space="preserve">12 </w:delText>
          </w:r>
        </w:del>
      </w:ins>
      <w:del w:id="290" w:author="Kristen Wisdom" w:date="2019-06-20T11:30:00Z">
        <w:r w:rsidRPr="001921DD" w:rsidDel="007C2077">
          <w:rPr>
            <w:b/>
          </w:rPr>
          <w:delText>+ 0.00473</w:delText>
        </w:r>
      </w:del>
      <w:ins w:id="291" w:author="Wisdom, Blair" w:date="2018-02-21T16:23:00Z">
        <w:del w:id="292" w:author="Kristen Wisdom" w:date="2019-06-20T11:30:00Z">
          <w:r w:rsidR="00756C0A" w:rsidRPr="001921DD" w:rsidDel="007C2077">
            <w:rPr>
              <w:b/>
            </w:rPr>
            <w:delText>00494</w:delText>
          </w:r>
        </w:del>
      </w:ins>
      <w:del w:id="293" w:author="Kristen Wisdom" w:date="2019-06-20T11:30:00Z">
        <w:r w:rsidRPr="001921DD" w:rsidDel="007C2077">
          <w:rPr>
            <w:b/>
          </w:rPr>
          <w:delText>*Q</w:delText>
        </w:r>
        <w:r w:rsidRPr="001921DD" w:rsidDel="007C2077">
          <w:rPr>
            <w:b/>
            <w:vertAlign w:val="superscript"/>
          </w:rPr>
          <w:delText>2/3</w:delText>
        </w:r>
        <w:r w:rsidRPr="001921DD" w:rsidDel="007C2077">
          <w:rPr>
            <w:b/>
          </w:rPr>
          <w:delText>.</w:delText>
        </w:r>
      </w:del>
    </w:p>
    <w:p w14:paraId="5E9E856D" w14:textId="16CE42AE" w:rsidR="00756C0A" w:rsidDel="007C2077" w:rsidRDefault="00756C0A" w:rsidP="00FD738A">
      <w:pPr>
        <w:pStyle w:val="ListParagraph"/>
        <w:rPr>
          <w:del w:id="294" w:author="Kristen Wisdom" w:date="2019-06-20T11:30:00Z"/>
        </w:rPr>
      </w:pPr>
    </w:p>
    <w:p w14:paraId="5D93A7DF" w14:textId="4165B0ED" w:rsidR="00C40C52" w:rsidRPr="008E3D61" w:rsidDel="007C2077" w:rsidRDefault="00C40C52" w:rsidP="00C40C52">
      <w:pPr>
        <w:pStyle w:val="ListParagraph"/>
        <w:ind w:left="1080"/>
        <w:jc w:val="both"/>
        <w:rPr>
          <w:del w:id="295" w:author="Kristen Wisdom" w:date="2019-06-20T11:30:00Z"/>
          <w:u w:val="single"/>
        </w:rPr>
      </w:pPr>
      <w:del w:id="296" w:author="Kristen Wisdom" w:date="2019-06-20T11:30:00Z">
        <w:r w:rsidDel="007C2077">
          <w:rPr>
            <w:u w:val="single"/>
          </w:rPr>
          <w:delText>South</w:delText>
        </w:r>
        <w:r w:rsidRPr="008E3D61" w:rsidDel="007C2077">
          <w:rPr>
            <w:u w:val="single"/>
          </w:rPr>
          <w:delText xml:space="preserve"> Volume Calculation</w:delText>
        </w:r>
      </w:del>
    </w:p>
    <w:p w14:paraId="049C00CA" w14:textId="33A5DA2C" w:rsidR="00C40C52" w:rsidDel="007C2077" w:rsidRDefault="00C40C52" w:rsidP="00C40C52">
      <w:pPr>
        <w:pStyle w:val="ListParagraph"/>
        <w:numPr>
          <w:ilvl w:val="2"/>
          <w:numId w:val="3"/>
        </w:numPr>
        <w:jc w:val="both"/>
        <w:rPr>
          <w:del w:id="297" w:author="Kristen Wisdom" w:date="2019-06-20T11:30:00Z"/>
        </w:rPr>
      </w:pPr>
      <w:del w:id="298" w:author="Kristen Wisdom" w:date="2019-06-20T11:30:00Z">
        <w:r w:rsidDel="007C2077">
          <w:delText xml:space="preserve">Fixed Volume = Volume in the South Effluent Channel (SC) below the parshall flume floor. There are two </w:delText>
        </w:r>
      </w:del>
      <w:ins w:id="299" w:author="Wisdom, Blair" w:date="2018-02-21T11:47:00Z">
        <w:del w:id="300" w:author="Kristen Wisdom" w:date="2019-06-20T11:30:00Z">
          <w:r w:rsidR="0093748C" w:rsidDel="007C2077">
            <w:delText xml:space="preserve">three </w:delText>
          </w:r>
        </w:del>
      </w:ins>
      <w:del w:id="301" w:author="Kristen Wisdom" w:date="2019-06-20T11:30:00Z">
        <w:r w:rsidDel="007C2077">
          <w:delText>different channel volumes that need to be calculated</w:delText>
        </w:r>
      </w:del>
      <w:ins w:id="302" w:author="Wisdom, Blair" w:date="2018-02-21T11:47:00Z">
        <w:del w:id="303" w:author="Kristen Wisdom" w:date="2019-06-20T11:30:00Z">
          <w:r w:rsidR="0093748C" w:rsidDel="007C2077">
            <w:delText>, representing the three different channel geometries</w:delText>
          </w:r>
        </w:del>
      </w:ins>
      <w:del w:id="304" w:author="Kristen Wisdom" w:date="2019-06-20T11:30:00Z">
        <w:r w:rsidDel="007C2077">
          <w:delText xml:space="preserve">. </w:delText>
        </w:r>
      </w:del>
    </w:p>
    <w:p w14:paraId="6FD6F2A3" w14:textId="65E163F3" w:rsidR="00C40C52" w:rsidDel="007C2077" w:rsidRDefault="00C40C52" w:rsidP="00C40C52">
      <w:pPr>
        <w:pStyle w:val="ListParagraph"/>
        <w:numPr>
          <w:ilvl w:val="3"/>
          <w:numId w:val="3"/>
        </w:numPr>
        <w:jc w:val="both"/>
        <w:rPr>
          <w:del w:id="305" w:author="Kristen Wisdom" w:date="2019-06-20T11:30:00Z"/>
        </w:rPr>
      </w:pPr>
      <w:del w:id="306" w:author="Kristen Wisdom" w:date="2019-06-20T11:30:00Z">
        <w:r w:rsidDel="007C2077">
          <w:delText>Total Fixed Volume = V</w:delText>
        </w:r>
        <w:r w:rsidRPr="00235AD9" w:rsidDel="007C2077">
          <w:delText xml:space="preserve">SC1 </w:delText>
        </w:r>
        <w:r w:rsidDel="007C2077">
          <w:delText>+ V</w:delText>
        </w:r>
        <w:r w:rsidRPr="00235AD9" w:rsidDel="007C2077">
          <w:delText>SC2</w:delText>
        </w:r>
        <w:r w:rsidDel="007C2077">
          <w:delText xml:space="preserve"> </w:delText>
        </w:r>
      </w:del>
      <w:ins w:id="307" w:author="Wisdom, Blair" w:date="2018-02-21T11:40:00Z">
        <w:del w:id="308" w:author="Kristen Wisdom" w:date="2019-06-20T11:30:00Z">
          <w:r w:rsidR="00EF4CE4" w:rsidDel="007C2077">
            <w:delText xml:space="preserve">+ VSC3 </w:delText>
          </w:r>
        </w:del>
      </w:ins>
      <w:del w:id="309" w:author="Kristen Wisdom" w:date="2019-06-20T11:30:00Z">
        <w:r w:rsidDel="007C2077">
          <w:delText>= 38,185 ft</w:delText>
        </w:r>
        <w:r w:rsidRPr="007B1C26" w:rsidDel="007C2077">
          <w:rPr>
            <w:vertAlign w:val="superscript"/>
          </w:rPr>
          <w:delText>3</w:delText>
        </w:r>
        <w:r w:rsidDel="007C2077">
          <w:delText xml:space="preserve"> + 170,748 ft</w:delText>
        </w:r>
        <w:r w:rsidRPr="007B1C26" w:rsidDel="007C2077">
          <w:rPr>
            <w:vertAlign w:val="superscript"/>
          </w:rPr>
          <w:delText>3</w:delText>
        </w:r>
        <w:r w:rsidDel="007C2077">
          <w:delText xml:space="preserve"> </w:delText>
        </w:r>
      </w:del>
      <w:ins w:id="310" w:author="Wisdom, Blair" w:date="2018-02-21T11:45:00Z">
        <w:del w:id="311" w:author="Kristen Wisdom" w:date="2019-06-20T11:30:00Z">
          <w:r w:rsidR="0093748C" w:rsidDel="007C2077">
            <w:delText>+ 18,663.75 ft</w:delText>
          </w:r>
          <w:r w:rsidR="0093748C" w:rsidRPr="007B1C26" w:rsidDel="007C2077">
            <w:rPr>
              <w:vertAlign w:val="superscript"/>
            </w:rPr>
            <w:delText>3</w:delText>
          </w:r>
          <w:r w:rsidR="0093748C" w:rsidDel="007C2077">
            <w:rPr>
              <w:vertAlign w:val="superscript"/>
            </w:rPr>
            <w:delText xml:space="preserve"> </w:delText>
          </w:r>
        </w:del>
      </w:ins>
      <w:del w:id="312" w:author="Kristen Wisdom" w:date="2019-06-20T11:30:00Z">
        <w:r w:rsidDel="007C2077">
          <w:delText>= 208,933</w:delText>
        </w:r>
      </w:del>
      <w:ins w:id="313" w:author="Wisdom, Blair" w:date="2018-02-21T11:47:00Z">
        <w:del w:id="314" w:author="Kristen Wisdom" w:date="2019-06-20T11:30:00Z">
          <w:r w:rsidR="0093748C" w:rsidDel="007C2077">
            <w:delText>227,596.75</w:delText>
          </w:r>
        </w:del>
      </w:ins>
      <w:del w:id="315" w:author="Kristen Wisdom" w:date="2019-06-20T11:30:00Z">
        <w:r w:rsidDel="007C2077">
          <w:delText xml:space="preserve"> ft</w:delText>
        </w:r>
        <w:r w:rsidRPr="007B1C26" w:rsidDel="007C2077">
          <w:rPr>
            <w:vertAlign w:val="superscript"/>
          </w:rPr>
          <w:delText>3</w:delText>
        </w:r>
        <w:r w:rsidDel="007C2077">
          <w:delText>.</w:delText>
        </w:r>
      </w:del>
    </w:p>
    <w:p w14:paraId="24274C54" w14:textId="621C49CB" w:rsidR="00C40C52" w:rsidDel="007C2077" w:rsidRDefault="00C40C52" w:rsidP="00C40C52">
      <w:pPr>
        <w:pStyle w:val="ListParagraph"/>
        <w:numPr>
          <w:ilvl w:val="3"/>
          <w:numId w:val="3"/>
        </w:numPr>
        <w:jc w:val="both"/>
        <w:rPr>
          <w:del w:id="316" w:author="Kristen Wisdom" w:date="2019-06-20T11:30:00Z"/>
        </w:rPr>
      </w:pPr>
      <w:del w:id="317" w:author="Kristen Wisdom" w:date="2019-06-20T11:30:00Z">
        <w:r w:rsidDel="007C2077">
          <w:delText>V</w:delText>
        </w:r>
        <w:r w:rsidRPr="00235AD9" w:rsidDel="007C2077">
          <w:delText>SC1</w:delText>
        </w:r>
        <w:r w:rsidDel="007C2077">
          <w:delText xml:space="preserve"> =  L</w:delText>
        </w:r>
        <w:r w:rsidRPr="00235AD9" w:rsidDel="007C2077">
          <w:delText>SC1</w:delText>
        </w:r>
        <w:r w:rsidDel="007C2077">
          <w:delText xml:space="preserve"> * W</w:delText>
        </w:r>
        <w:r w:rsidRPr="00235AD9" w:rsidDel="007C2077">
          <w:delText>SC1</w:delText>
        </w:r>
        <w:r w:rsidDel="007C2077">
          <w:delText xml:space="preserve"> * D</w:delText>
        </w:r>
        <w:r w:rsidRPr="00235AD9" w:rsidDel="007C2077">
          <w:delText>SC1</w:delText>
        </w:r>
        <w:r w:rsidDel="007C2077">
          <w:delText xml:space="preserve"> = </w:delText>
        </w:r>
        <w:r w:rsidRPr="00FD738A" w:rsidDel="007C2077">
          <w:delText>545.5</w:delText>
        </w:r>
        <w:r w:rsidDel="007C2077">
          <w:delText xml:space="preserve"> ft * 10 ft * 7 ft = 38,185 ft</w:delText>
        </w:r>
        <w:r w:rsidRPr="007B1C26" w:rsidDel="007C2077">
          <w:rPr>
            <w:vertAlign w:val="superscript"/>
          </w:rPr>
          <w:delText>3</w:delText>
        </w:r>
        <w:r w:rsidDel="007C2077">
          <w:delText>. D</w:delText>
        </w:r>
        <w:r w:rsidRPr="00235AD9" w:rsidDel="007C2077">
          <w:delText>SC1</w:delText>
        </w:r>
        <w:r w:rsidDel="007C2077">
          <w:delText xml:space="preserve"> = Flume Floor elevation – SC1 Floor elevation = 5112.5 ft – 5105.5 ft = 7 ft. </w:delText>
        </w:r>
      </w:del>
    </w:p>
    <w:p w14:paraId="12A808C3" w14:textId="0F4F2E57" w:rsidR="00C40C52" w:rsidDel="007C2077" w:rsidRDefault="00C40C52" w:rsidP="00C40C52">
      <w:pPr>
        <w:pStyle w:val="ListParagraph"/>
        <w:numPr>
          <w:ilvl w:val="3"/>
          <w:numId w:val="3"/>
        </w:numPr>
        <w:jc w:val="both"/>
        <w:rPr>
          <w:ins w:id="318" w:author="Wisdom, Blair" w:date="2018-02-21T11:40:00Z"/>
          <w:del w:id="319" w:author="Kristen Wisdom" w:date="2019-06-20T11:30:00Z"/>
        </w:rPr>
      </w:pPr>
      <w:del w:id="320" w:author="Kristen Wisdom" w:date="2019-06-20T11:30:00Z">
        <w:r w:rsidDel="007C2077">
          <w:delText>V</w:delText>
        </w:r>
        <w:r w:rsidRPr="00235AD9" w:rsidDel="007C2077">
          <w:delText>SC2</w:delText>
        </w:r>
        <w:r w:rsidDel="007C2077">
          <w:delText xml:space="preserve"> = L</w:delText>
        </w:r>
        <w:r w:rsidRPr="00235AD9" w:rsidDel="007C2077">
          <w:delText>SC2</w:delText>
        </w:r>
        <w:r w:rsidDel="007C2077">
          <w:delText xml:space="preserve"> * W</w:delText>
        </w:r>
        <w:r w:rsidRPr="00235AD9" w:rsidDel="007C2077">
          <w:delText>SC2</w:delText>
        </w:r>
        <w:r w:rsidDel="007C2077">
          <w:delText xml:space="preserve"> * D</w:delText>
        </w:r>
        <w:r w:rsidRPr="00235AD9" w:rsidDel="007C2077">
          <w:delText>SC2</w:delText>
        </w:r>
        <w:r w:rsidDel="007C2077">
          <w:delText xml:space="preserve"> = </w:delText>
        </w:r>
        <w:r w:rsidRPr="00FD738A" w:rsidDel="007C2077">
          <w:delText>1,488</w:delText>
        </w:r>
        <w:r w:rsidR="00EF4CE4" w:rsidDel="007C2077">
          <w:delText xml:space="preserve"> </w:delText>
        </w:r>
        <w:r w:rsidDel="007C2077">
          <w:delText xml:space="preserve"> ft * 13.5 ft * 8.5 ft = 170,748 ft</w:delText>
        </w:r>
        <w:r w:rsidRPr="007B1C26" w:rsidDel="007C2077">
          <w:rPr>
            <w:vertAlign w:val="superscript"/>
          </w:rPr>
          <w:delText>3</w:delText>
        </w:r>
        <w:r w:rsidDel="007C2077">
          <w:delText>. D</w:delText>
        </w:r>
        <w:r w:rsidRPr="00235AD9" w:rsidDel="007C2077">
          <w:delText>SC2</w:delText>
        </w:r>
        <w:r w:rsidDel="007C2077">
          <w:delText xml:space="preserve"> = Flume Floor elevation – SC2 Floor elevation = 5112.5 – 5104 = 8.5 ft.</w:delText>
        </w:r>
      </w:del>
    </w:p>
    <w:p w14:paraId="0131837C" w14:textId="6CE2EEF0" w:rsidR="00EF4CE4" w:rsidDel="007C2077" w:rsidRDefault="00EF4CE4" w:rsidP="00EF4CE4">
      <w:pPr>
        <w:pStyle w:val="ListParagraph"/>
        <w:numPr>
          <w:ilvl w:val="3"/>
          <w:numId w:val="3"/>
        </w:numPr>
        <w:jc w:val="both"/>
        <w:rPr>
          <w:del w:id="321" w:author="Kristen Wisdom" w:date="2019-06-20T11:30:00Z"/>
        </w:rPr>
      </w:pPr>
      <w:ins w:id="322" w:author="Wisdom, Blair" w:date="2018-02-21T11:40:00Z">
        <w:del w:id="323" w:author="Kristen Wisdom" w:date="2019-06-20T11:30:00Z">
          <w:r w:rsidDel="007C2077">
            <w:delText xml:space="preserve">VSC3 = </w:delText>
          </w:r>
        </w:del>
      </w:ins>
      <w:ins w:id="324" w:author="Wisdom, Blair" w:date="2018-02-21T11:41:00Z">
        <w:del w:id="325" w:author="Kristen Wisdom" w:date="2019-06-20T11:30:00Z">
          <w:r w:rsidDel="007C2077">
            <w:delText>L</w:delText>
          </w:r>
          <w:r w:rsidRPr="00235AD9" w:rsidDel="007C2077">
            <w:delText>SC</w:delText>
          </w:r>
          <w:r w:rsidDel="007C2077">
            <w:delText>3 * W</w:delText>
          </w:r>
          <w:r w:rsidRPr="00235AD9" w:rsidDel="007C2077">
            <w:delText>SC</w:delText>
          </w:r>
          <w:r w:rsidDel="007C2077">
            <w:delText>3 * D</w:delText>
          </w:r>
          <w:r w:rsidRPr="00235AD9" w:rsidDel="007C2077">
            <w:delText>SC</w:delText>
          </w:r>
          <w:r w:rsidDel="007C2077">
            <w:delText>3 = 177</w:delText>
          </w:r>
        </w:del>
      </w:ins>
      <w:ins w:id="326" w:author="Wisdom, Blair" w:date="2018-02-21T11:44:00Z">
        <w:del w:id="327" w:author="Kristen Wisdom" w:date="2019-06-20T11:30:00Z">
          <w:r w:rsidR="0093748C" w:rsidDel="007C2077">
            <w:delText>.75 ft</w:delText>
          </w:r>
        </w:del>
      </w:ins>
      <w:ins w:id="328" w:author="Wisdom, Blair" w:date="2018-02-21T11:41:00Z">
        <w:del w:id="329" w:author="Kristen Wisdom" w:date="2019-06-20T11:30:00Z">
          <w:r w:rsidDel="007C2077">
            <w:delText xml:space="preserve"> * 15</w:delText>
          </w:r>
        </w:del>
      </w:ins>
      <w:ins w:id="330" w:author="Wisdom, Blair" w:date="2018-02-21T11:44:00Z">
        <w:del w:id="331" w:author="Kristen Wisdom" w:date="2019-06-20T11:30:00Z">
          <w:r w:rsidR="0093748C" w:rsidDel="007C2077">
            <w:delText xml:space="preserve"> ft</w:delText>
          </w:r>
        </w:del>
      </w:ins>
      <w:ins w:id="332" w:author="Wisdom, Blair" w:date="2018-02-21T11:41:00Z">
        <w:del w:id="333" w:author="Kristen Wisdom" w:date="2019-06-20T11:30:00Z">
          <w:r w:rsidDel="007C2077">
            <w:delText xml:space="preserve"> * </w:delText>
          </w:r>
        </w:del>
      </w:ins>
      <w:ins w:id="334" w:author="Wisdom, Blair" w:date="2018-02-21T11:42:00Z">
        <w:del w:id="335" w:author="Kristen Wisdom" w:date="2019-06-20T11:30:00Z">
          <w:r w:rsidR="0093748C" w:rsidDel="007C2077">
            <w:delText>7</w:delText>
          </w:r>
        </w:del>
      </w:ins>
      <w:ins w:id="336" w:author="Wisdom, Blair" w:date="2018-02-21T11:44:00Z">
        <w:del w:id="337" w:author="Kristen Wisdom" w:date="2019-06-20T11:30:00Z">
          <w:r w:rsidR="0093748C" w:rsidDel="007C2077">
            <w:delText xml:space="preserve"> ft</w:delText>
          </w:r>
        </w:del>
      </w:ins>
      <w:ins w:id="338" w:author="Wisdom, Blair" w:date="2018-02-21T11:42:00Z">
        <w:del w:id="339" w:author="Kristen Wisdom" w:date="2019-06-20T11:30:00Z">
          <w:r w:rsidR="0093748C" w:rsidDel="007C2077">
            <w:delText xml:space="preserve"> = </w:delText>
          </w:r>
        </w:del>
      </w:ins>
      <w:ins w:id="340" w:author="Wisdom, Blair" w:date="2018-02-21T11:44:00Z">
        <w:del w:id="341" w:author="Kristen Wisdom" w:date="2019-06-20T11:30:00Z">
          <w:r w:rsidR="0093748C" w:rsidDel="007C2077">
            <w:delText>18,663.75 ft</w:delText>
          </w:r>
          <w:r w:rsidR="0093748C" w:rsidRPr="007B1C26" w:rsidDel="007C2077">
            <w:rPr>
              <w:vertAlign w:val="superscript"/>
            </w:rPr>
            <w:delText>3</w:delText>
          </w:r>
          <w:r w:rsidR="0093748C" w:rsidDel="007C2077">
            <w:delText>.</w:delText>
          </w:r>
        </w:del>
      </w:ins>
    </w:p>
    <w:p w14:paraId="5364D6F0" w14:textId="1B11722D" w:rsidR="00C40C52" w:rsidDel="007C2077" w:rsidRDefault="00C40C52" w:rsidP="00C40C52">
      <w:pPr>
        <w:pStyle w:val="ListParagraph"/>
        <w:numPr>
          <w:ilvl w:val="2"/>
          <w:numId w:val="3"/>
        </w:numPr>
        <w:jc w:val="both"/>
        <w:rPr>
          <w:del w:id="342" w:author="Kristen Wisdom" w:date="2019-06-20T11:30:00Z"/>
        </w:rPr>
      </w:pPr>
      <w:del w:id="343" w:author="Kristen Wisdom" w:date="2019-06-20T11:30:00Z">
        <w:r w:rsidDel="007C2077">
          <w:delText xml:space="preserve">The Variable Volume is the volume in the SC above the parshall flume floor. There are two </w:delText>
        </w:r>
      </w:del>
      <w:ins w:id="344" w:author="Wisdom, Blair" w:date="2018-02-21T11:48:00Z">
        <w:del w:id="345" w:author="Kristen Wisdom" w:date="2019-06-20T11:30:00Z">
          <w:r w:rsidR="0093748C" w:rsidDel="007C2077">
            <w:delText xml:space="preserve">three </w:delText>
          </w:r>
        </w:del>
      </w:ins>
      <w:del w:id="346" w:author="Kristen Wisdom" w:date="2019-06-20T11:30:00Z">
        <w:r w:rsidDel="007C2077">
          <w:delText>different channel volumes that need to be calculated. The head calculation for a parshall flume is used to calculate the volumes.  H</w:delText>
        </w:r>
        <w:r w:rsidRPr="0006409D" w:rsidDel="007C2077">
          <w:rPr>
            <w:vertAlign w:val="subscript"/>
          </w:rPr>
          <w:delText>L</w:delText>
        </w:r>
        <w:r w:rsidDel="007C2077">
          <w:delText xml:space="preserve"> = (Q/(2.385*W + 1.616))</w:delText>
        </w:r>
        <w:r w:rsidRPr="0006409D" w:rsidDel="007C2077">
          <w:rPr>
            <w:vertAlign w:val="superscript"/>
          </w:rPr>
          <w:delText>5/8</w:delText>
        </w:r>
        <w:r w:rsidDel="007C2077">
          <w:delText>, where W is the parshall flume throat width (12 ft), H</w:delText>
        </w:r>
        <w:r w:rsidRPr="0006409D" w:rsidDel="007C2077">
          <w:rPr>
            <w:vertAlign w:val="subscript"/>
          </w:rPr>
          <w:delText>L</w:delText>
        </w:r>
        <w:r w:rsidDel="007C2077">
          <w:delText xml:space="preserve"> is in feet and Q is in MGD. Simplifying this equation results in H</w:delText>
        </w:r>
        <w:r w:rsidRPr="0006409D" w:rsidDel="007C2077">
          <w:rPr>
            <w:vertAlign w:val="subscript"/>
          </w:rPr>
          <w:delText>L</w:delText>
        </w:r>
        <w:r w:rsidDel="007C2077">
          <w:delText xml:space="preserve"> = 0.119*Q</w:delText>
        </w:r>
        <w:r w:rsidRPr="0006409D" w:rsidDel="007C2077">
          <w:rPr>
            <w:vertAlign w:val="superscript"/>
          </w:rPr>
          <w:delText>5/8</w:delText>
        </w:r>
        <w:r w:rsidDel="007C2077">
          <w:delText>.</w:delText>
        </w:r>
      </w:del>
    </w:p>
    <w:p w14:paraId="5E969492" w14:textId="527590E4" w:rsidR="00C40C52" w:rsidDel="007C2077" w:rsidRDefault="00C40C52" w:rsidP="00C40C52">
      <w:pPr>
        <w:pStyle w:val="ListParagraph"/>
        <w:numPr>
          <w:ilvl w:val="3"/>
          <w:numId w:val="3"/>
        </w:numPr>
        <w:jc w:val="both"/>
        <w:rPr>
          <w:del w:id="347" w:author="Kristen Wisdom" w:date="2019-06-20T11:30:00Z"/>
        </w:rPr>
      </w:pPr>
      <w:del w:id="348" w:author="Kristen Wisdom" w:date="2019-06-20T11:30:00Z">
        <w:r w:rsidDel="007C2077">
          <w:delText>Variable Volume = (Area</w:delText>
        </w:r>
        <w:r w:rsidRPr="00235AD9" w:rsidDel="007C2077">
          <w:delText>SC1</w:delText>
        </w:r>
        <w:r w:rsidDel="007C2077">
          <w:delText>*H</w:delText>
        </w:r>
        <w:r w:rsidRPr="00235AD9" w:rsidDel="007C2077">
          <w:delText>L</w:delText>
        </w:r>
        <w:r w:rsidDel="007C2077">
          <w:delText>) + (Area</w:delText>
        </w:r>
        <w:r w:rsidRPr="00235AD9" w:rsidDel="007C2077">
          <w:delText>SC2</w:delText>
        </w:r>
        <w:r w:rsidDel="007C2077">
          <w:delText>*H</w:delText>
        </w:r>
        <w:r w:rsidRPr="00235AD9" w:rsidDel="007C2077">
          <w:delText>L</w:delText>
        </w:r>
        <w:r w:rsidDel="007C2077">
          <w:delText xml:space="preserve">) </w:delText>
        </w:r>
      </w:del>
      <w:ins w:id="349" w:author="Wisdom, Blair" w:date="2018-02-21T11:49:00Z">
        <w:del w:id="350" w:author="Kristen Wisdom" w:date="2019-06-20T11:30:00Z">
          <w:r w:rsidR="0093748C" w:rsidDel="007C2077">
            <w:delText>+ (Area</w:delText>
          </w:r>
          <w:r w:rsidR="0093748C" w:rsidRPr="00235AD9" w:rsidDel="007C2077">
            <w:delText>SC</w:delText>
          </w:r>
          <w:r w:rsidR="0093748C" w:rsidDel="007C2077">
            <w:delText>3*H</w:delText>
          </w:r>
          <w:r w:rsidR="0093748C" w:rsidRPr="00235AD9" w:rsidDel="007C2077">
            <w:delText>L</w:delText>
          </w:r>
          <w:r w:rsidR="0093748C" w:rsidDel="007C2077">
            <w:delText xml:space="preserve">) </w:delText>
          </w:r>
        </w:del>
      </w:ins>
      <w:del w:id="351" w:author="Kristen Wisdom" w:date="2019-06-20T11:30:00Z">
        <w:r w:rsidDel="007C2077">
          <w:delText>= ((545.5 ft * 10 ft) + (1,488 ft * 13.5 ft)</w:delText>
        </w:r>
      </w:del>
      <w:ins w:id="352" w:author="Wisdom, Blair" w:date="2018-02-21T11:49:00Z">
        <w:del w:id="353" w:author="Kristen Wisdom" w:date="2019-06-20T11:30:00Z">
          <w:r w:rsidR="0093748C" w:rsidDel="007C2077">
            <w:delText xml:space="preserve"> + </w:delText>
          </w:r>
        </w:del>
      </w:ins>
      <w:ins w:id="354" w:author="Wisdom, Blair" w:date="2018-02-21T11:57:00Z">
        <w:del w:id="355" w:author="Kristen Wisdom" w:date="2019-06-20T11:30:00Z">
          <w:r w:rsidR="002F2CE2" w:rsidDel="007C2077">
            <w:delText>(177.75 ft * 15 ft)</w:delText>
          </w:r>
        </w:del>
      </w:ins>
      <w:del w:id="356" w:author="Kristen Wisdom" w:date="2019-06-20T11:30:00Z">
        <w:r w:rsidDel="007C2077">
          <w:delText>) * 0.119*Q</w:delText>
        </w:r>
        <w:r w:rsidDel="007C2077">
          <w:rPr>
            <w:vertAlign w:val="superscript"/>
          </w:rPr>
          <w:delText>5/8</w:delText>
        </w:r>
        <w:r w:rsidDel="007C2077">
          <w:delText xml:space="preserve"> = 3,040</w:delText>
        </w:r>
      </w:del>
      <w:ins w:id="357" w:author="Wisdom, Blair" w:date="2018-02-21T11:59:00Z">
        <w:del w:id="358" w:author="Kristen Wisdom" w:date="2019-06-20T11:30:00Z">
          <w:r w:rsidR="002F2CE2" w:rsidDel="007C2077">
            <w:delText>356.9</w:delText>
          </w:r>
        </w:del>
      </w:ins>
      <w:del w:id="359" w:author="Kristen Wisdom" w:date="2019-06-20T11:30:00Z">
        <w:r w:rsidDel="007C2077">
          <w:delText>*Q</w:delText>
        </w:r>
        <w:r w:rsidDel="007C2077">
          <w:rPr>
            <w:vertAlign w:val="superscript"/>
          </w:rPr>
          <w:delText>5/8</w:delText>
        </w:r>
        <w:r w:rsidDel="007C2077">
          <w:delText>. The H</w:delText>
        </w:r>
        <w:r w:rsidRPr="00235AD9" w:rsidDel="007C2077">
          <w:delText>L</w:delText>
        </w:r>
        <w:r w:rsidDel="007C2077">
          <w:delText xml:space="preserve"> is the same as the depth in this equation. </w:delText>
        </w:r>
      </w:del>
    </w:p>
    <w:p w14:paraId="62783525" w14:textId="2458FEF9" w:rsidR="002533BF" w:rsidDel="007C2077" w:rsidRDefault="00C40C52">
      <w:pPr>
        <w:pStyle w:val="ListParagraph"/>
        <w:numPr>
          <w:ilvl w:val="0"/>
          <w:numId w:val="15"/>
        </w:numPr>
        <w:jc w:val="both"/>
        <w:rPr>
          <w:ins w:id="360" w:author="Wisdom, Blair" w:date="2018-02-21T16:41:00Z"/>
          <w:del w:id="361" w:author="Kristen Wisdom" w:date="2019-06-20T11:30:00Z"/>
        </w:rPr>
        <w:pPrChange w:id="362" w:author="Kristen Wisdom" w:date="2019-06-20T11:30:00Z">
          <w:pPr>
            <w:pStyle w:val="ListParagraph"/>
            <w:numPr>
              <w:ilvl w:val="2"/>
              <w:numId w:val="3"/>
            </w:numPr>
            <w:ind w:left="2160" w:hanging="360"/>
            <w:jc w:val="both"/>
          </w:pPr>
        </w:pPrChange>
      </w:pPr>
      <w:del w:id="363" w:author="Kristen Wisdom" w:date="2019-06-20T11:30:00Z">
        <w:r w:rsidDel="007C2077">
          <w:delText>Total Volume = Fixed Volume + Variable Volume = 208,933</w:delText>
        </w:r>
      </w:del>
      <w:ins w:id="364" w:author="Wisdom, Blair" w:date="2018-02-21T12:00:00Z">
        <w:del w:id="365" w:author="Kristen Wisdom" w:date="2019-06-20T11:30:00Z">
          <w:r w:rsidR="002F2CE2" w:rsidDel="007C2077">
            <w:delText>227,596.75</w:delText>
          </w:r>
        </w:del>
      </w:ins>
      <w:del w:id="366" w:author="Kristen Wisdom" w:date="2019-06-20T11:30:00Z">
        <w:r w:rsidDel="007C2077">
          <w:delText xml:space="preserve"> + 3,040</w:delText>
        </w:r>
      </w:del>
      <w:ins w:id="367" w:author="Wisdom, Blair" w:date="2018-02-21T12:00:00Z">
        <w:del w:id="368" w:author="Kristen Wisdom" w:date="2019-06-20T11:30:00Z">
          <w:r w:rsidR="002F2CE2" w:rsidDel="007C2077">
            <w:delText>356.9</w:delText>
          </w:r>
        </w:del>
      </w:ins>
      <w:del w:id="369" w:author="Kristen Wisdom" w:date="2019-06-20T11:30:00Z">
        <w:r w:rsidDel="007C2077">
          <w:delText>*Q</w:delText>
        </w:r>
        <w:r w:rsidRPr="007C2077" w:rsidDel="007C2077">
          <w:rPr>
            <w:vertAlign w:val="superscript"/>
          </w:rPr>
          <w:delText>5/8</w:delText>
        </w:r>
        <w:r w:rsidDel="007C2077">
          <w:delText xml:space="preserve">.  </w:delText>
        </w:r>
        <w:r w:rsidRPr="00C96C3D" w:rsidDel="007C2077">
          <w:delText xml:space="preserve">Since </w:delText>
        </w:r>
        <w:r w:rsidDel="007C2077">
          <w:delText>our calculated volumes are in ft</w:delText>
        </w:r>
        <w:r w:rsidRPr="007C2077" w:rsidDel="007C2077">
          <w:rPr>
            <w:vertAlign w:val="superscript"/>
          </w:rPr>
          <w:delText>3</w:delText>
        </w:r>
        <w:r w:rsidDel="007C2077">
          <w:delText>, we multiply the equation by 7.48 gal/ft</w:delText>
        </w:r>
        <w:r w:rsidRPr="007C2077" w:rsidDel="007C2077">
          <w:rPr>
            <w:vertAlign w:val="superscript"/>
          </w:rPr>
          <w:delText>3</w:delText>
        </w:r>
        <w:r w:rsidDel="007C2077">
          <w:delText xml:space="preserve"> and divide by 1,000,000 to convert the units from ft</w:delText>
        </w:r>
        <w:r w:rsidRPr="007C2077" w:rsidDel="007C2077">
          <w:rPr>
            <w:vertAlign w:val="superscript"/>
          </w:rPr>
          <w:delText>3</w:delText>
        </w:r>
        <w:r w:rsidDel="007C2077">
          <w:delText xml:space="preserve"> to million gallons (MG). </w:delText>
        </w:r>
      </w:del>
    </w:p>
    <w:p w14:paraId="51CE87A5" w14:textId="0F6771BA" w:rsidR="00C40C52" w:rsidDel="007C2077" w:rsidRDefault="00C40C52">
      <w:pPr>
        <w:pStyle w:val="ListParagraph"/>
        <w:numPr>
          <w:ilvl w:val="0"/>
          <w:numId w:val="15"/>
        </w:numPr>
        <w:rPr>
          <w:del w:id="370" w:author="Kristen Wisdom" w:date="2019-06-20T11:30:00Z"/>
        </w:rPr>
        <w:pPrChange w:id="371" w:author="Kristen Wisdom" w:date="2019-06-20T11:30:00Z">
          <w:pPr>
            <w:ind w:left="720" w:firstLine="720"/>
            <w:jc w:val="both"/>
          </w:pPr>
        </w:pPrChange>
      </w:pPr>
      <w:del w:id="372" w:author="Kristen Wisdom" w:date="2019-06-20T11:30:00Z">
        <w:r w:rsidRPr="001921DD" w:rsidDel="007C2077">
          <w:rPr>
            <w:b/>
          </w:rPr>
          <w:delText>Total</w:delText>
        </w:r>
        <w:r w:rsidDel="007C2077">
          <w:delText xml:space="preserve"> </w:delText>
        </w:r>
        <w:r w:rsidRPr="001921DD" w:rsidDel="007C2077">
          <w:rPr>
            <w:b/>
          </w:rPr>
          <w:delText>Volume</w:delText>
        </w:r>
      </w:del>
      <w:ins w:id="373" w:author="Wisdom, Blair" w:date="2018-02-21T16:41:00Z">
        <w:del w:id="374" w:author="Kristen Wisdom" w:date="2019-06-20T11:30:00Z">
          <w:r w:rsidR="002533BF" w:rsidDel="007C2077">
            <w:rPr>
              <w:b/>
            </w:rPr>
            <w:delText>, V</w:delText>
          </w:r>
        </w:del>
      </w:ins>
      <w:del w:id="375" w:author="Kristen Wisdom" w:date="2019-06-20T11:30:00Z">
        <w:r w:rsidRPr="001921DD" w:rsidDel="007C2077">
          <w:rPr>
            <w:b/>
          </w:rPr>
          <w:delText xml:space="preserve"> (MG) = 1.56 </w:delText>
        </w:r>
      </w:del>
      <w:ins w:id="376" w:author="Wisdom, Blair" w:date="2018-02-21T12:02:00Z">
        <w:del w:id="377" w:author="Kristen Wisdom" w:date="2019-06-20T11:30:00Z">
          <w:r w:rsidR="006B7630" w:rsidRPr="001921DD" w:rsidDel="007C2077">
            <w:rPr>
              <w:b/>
            </w:rPr>
            <w:delText xml:space="preserve">70 </w:delText>
          </w:r>
        </w:del>
      </w:ins>
      <w:del w:id="378" w:author="Kristen Wisdom" w:date="2019-06-20T11:30:00Z">
        <w:r w:rsidRPr="001921DD" w:rsidDel="007C2077">
          <w:rPr>
            <w:b/>
          </w:rPr>
          <w:delText>+ 0.023</w:delText>
        </w:r>
      </w:del>
      <w:ins w:id="379" w:author="Wisdom, Blair" w:date="2018-02-21T12:02:00Z">
        <w:del w:id="380" w:author="Kristen Wisdom" w:date="2019-06-20T11:30:00Z">
          <w:r w:rsidR="006B7630" w:rsidRPr="001921DD" w:rsidDel="007C2077">
            <w:rPr>
              <w:b/>
            </w:rPr>
            <w:delText>025</w:delText>
          </w:r>
        </w:del>
      </w:ins>
      <w:del w:id="381" w:author="Kristen Wisdom" w:date="2019-06-20T11:30:00Z">
        <w:r w:rsidRPr="001921DD" w:rsidDel="007C2077">
          <w:rPr>
            <w:b/>
          </w:rPr>
          <w:delText>*Q</w:delText>
        </w:r>
        <w:r w:rsidRPr="001921DD" w:rsidDel="007C2077">
          <w:rPr>
            <w:b/>
            <w:vertAlign w:val="superscript"/>
          </w:rPr>
          <w:delText>5/8</w:delText>
        </w:r>
        <w:r w:rsidRPr="001921DD" w:rsidDel="007C2077">
          <w:rPr>
            <w:b/>
          </w:rPr>
          <w:delText>.</w:delText>
        </w:r>
      </w:del>
    </w:p>
    <w:p w14:paraId="7B36A047" w14:textId="182E3FD5" w:rsidR="00C40C52" w:rsidDel="00512D14" w:rsidRDefault="00C40C52">
      <w:pPr>
        <w:pStyle w:val="ListParagraph"/>
        <w:numPr>
          <w:ilvl w:val="0"/>
          <w:numId w:val="15"/>
        </w:numPr>
        <w:rPr>
          <w:del w:id="382" w:author="Kristen Wisdom" w:date="2019-06-20T11:35:00Z"/>
        </w:rPr>
        <w:pPrChange w:id="383" w:author="Kristen Wisdom" w:date="2019-06-20T11:35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del w:id="384" w:author="Kristen Wisdom" w:date="2019-06-20T11:30:00Z">
        <w:r w:rsidDel="007C2077">
          <w:delText xml:space="preserve">Step 2: </w:delText>
        </w:r>
      </w:del>
      <w:r>
        <w:t xml:space="preserve">Calculate </w:t>
      </w:r>
      <w:ins w:id="385" w:author="Kristen Wisdom" w:date="2019-06-20T11:37:00Z">
        <w:r w:rsidR="00512D14">
          <w:t xml:space="preserve">current </w:t>
        </w:r>
      </w:ins>
      <w:del w:id="386" w:author="Kristen Wisdom" w:date="2019-06-20T11:37:00Z">
        <w:r w:rsidDel="00512D14">
          <w:delText xml:space="preserve">Hydraulic </w:delText>
        </w:r>
      </w:del>
      <w:ins w:id="387" w:author="Kristen Wisdom" w:date="2019-06-20T11:37:00Z">
        <w:r w:rsidR="00512D14">
          <w:t>hydraulic t</w:t>
        </w:r>
      </w:ins>
      <w:ins w:id="388" w:author="Kristen Wisdom" w:date="2019-06-20T11:30:00Z">
        <w:r w:rsidR="007C2077">
          <w:t xml:space="preserve">otal </w:t>
        </w:r>
      </w:ins>
      <w:del w:id="389" w:author="Kristen Wisdom" w:date="2019-06-20T11:37:00Z">
        <w:r w:rsidDel="00512D14">
          <w:delText xml:space="preserve">Retention </w:delText>
        </w:r>
      </w:del>
      <w:ins w:id="390" w:author="Kristen Wisdom" w:date="2019-06-20T11:37:00Z">
        <w:r w:rsidR="00512D14">
          <w:t xml:space="preserve">retention </w:t>
        </w:r>
      </w:ins>
      <w:del w:id="391" w:author="Kristen Wisdom" w:date="2019-06-20T11:37:00Z">
        <w:r w:rsidDel="00512D14">
          <w:delText xml:space="preserve">Time </w:delText>
        </w:r>
      </w:del>
      <w:ins w:id="392" w:author="Kristen Wisdom" w:date="2019-06-20T11:37:00Z">
        <w:r w:rsidR="00512D14">
          <w:t xml:space="preserve">time </w:t>
        </w:r>
      </w:ins>
      <w:r>
        <w:t>(</w:t>
      </w:r>
      <w:proofErr w:type="spellStart"/>
      <w:r>
        <w:t>T</w:t>
      </w:r>
      <w:ins w:id="393" w:author="Kristen Wisdom" w:date="2019-06-20T11:34:00Z">
        <w:r w:rsidR="007C2077" w:rsidRPr="007C2077">
          <w:rPr>
            <w:vertAlign w:val="subscript"/>
            <w:rPrChange w:id="394" w:author="Kristen Wisdom" w:date="2019-06-20T11:34:00Z">
              <w:rPr/>
            </w:rPrChange>
          </w:rPr>
          <w:t>total,N</w:t>
        </w:r>
      </w:ins>
      <w:proofErr w:type="spellEnd"/>
      <w:r>
        <w:t xml:space="preserve">, minutes);  </w:t>
      </w:r>
    </w:p>
    <w:p w14:paraId="00FA5F88" w14:textId="77777777" w:rsidR="00512D14" w:rsidRDefault="00512D14">
      <w:pPr>
        <w:pStyle w:val="ListParagraph"/>
        <w:numPr>
          <w:ilvl w:val="0"/>
          <w:numId w:val="15"/>
        </w:numPr>
        <w:rPr>
          <w:ins w:id="395" w:author="Kristen Wisdom" w:date="2019-06-20T11:35:00Z"/>
        </w:rPr>
        <w:pPrChange w:id="396" w:author="Kristen Wisdom" w:date="2019-06-20T11:30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</w:p>
    <w:p w14:paraId="7E03151C" w14:textId="71A71ED4" w:rsidR="007C2077" w:rsidRDefault="00512D14">
      <w:pPr>
        <w:pStyle w:val="ListParagraph"/>
        <w:numPr>
          <w:ilvl w:val="1"/>
          <w:numId w:val="15"/>
        </w:numPr>
        <w:rPr>
          <w:ins w:id="397" w:author="Kristen Wisdom" w:date="2019-06-20T11:34:00Z"/>
        </w:rPr>
        <w:pPrChange w:id="398" w:author="Kristen Wisdom" w:date="2019-06-20T11:35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ins w:id="399" w:author="Kristen Wisdom" w:date="2019-06-20T11:35:00Z">
        <w:r>
          <w:t xml:space="preserve"> </w:t>
        </w:r>
      </w:ins>
      <w:proofErr w:type="spellStart"/>
      <w:ins w:id="400" w:author="Kristen Wisdom" w:date="2019-06-20T11:30:00Z">
        <w:r w:rsidR="007C2077">
          <w:t>T</w:t>
        </w:r>
        <w:r w:rsidR="007C2077" w:rsidRPr="00512D14">
          <w:rPr>
            <w:vertAlign w:val="subscript"/>
          </w:rPr>
          <w:t>total,N</w:t>
        </w:r>
        <w:proofErr w:type="spellEnd"/>
        <w:r w:rsidR="007C2077" w:rsidDel="007C2077">
          <w:t xml:space="preserve"> </w:t>
        </w:r>
        <w:r w:rsidR="007C2077">
          <w:t xml:space="preserve">= </w:t>
        </w:r>
      </w:ins>
      <w:ins w:id="401" w:author="Kate Newhart" w:date="2019-06-20T14:31:00Z">
        <w:r w:rsidR="00274CDB">
          <w:t>2775*</w:t>
        </w:r>
      </w:ins>
      <w:ins w:id="402" w:author="Kate Newhart" w:date="2019-06-20T14:32:00Z">
        <w:r w:rsidR="00274CDB">
          <w:t>(</w:t>
        </w:r>
        <w:proofErr w:type="spellStart"/>
        <w:r w:rsidR="00274CDB">
          <w:t>Flow</w:t>
        </w:r>
        <w:r w:rsidR="00274CDB" w:rsidRPr="0049552F">
          <w:rPr>
            <w:vertAlign w:val="subscript"/>
          </w:rPr>
          <w:t>N</w:t>
        </w:r>
        <w:proofErr w:type="spellEnd"/>
        <w:r w:rsidR="00274CDB">
          <w:t xml:space="preserve"> </w:t>
        </w:r>
        <w:r w:rsidR="00274CDB">
          <w:t>+</w:t>
        </w:r>
        <w:r w:rsidR="00274CDB" w:rsidRPr="00274CDB">
          <w:t xml:space="preserve"> </w:t>
        </w:r>
        <w:proofErr w:type="spellStart"/>
        <w:r w:rsidR="00274CDB">
          <w:t>Flow</w:t>
        </w:r>
        <w:r w:rsidR="00274CDB" w:rsidRPr="0049552F">
          <w:rPr>
            <w:vertAlign w:val="subscript"/>
          </w:rPr>
          <w:t>S</w:t>
        </w:r>
        <w:proofErr w:type="spellEnd"/>
        <w:r w:rsidR="00274CDB">
          <w:t>)</w:t>
        </w:r>
      </w:ins>
      <w:ins w:id="403" w:author="Kate Newhart" w:date="2019-06-20T14:33:00Z">
        <w:r w:rsidR="00274CDB">
          <w:t>^(-0.9588)</w:t>
        </w:r>
      </w:ins>
      <w:ins w:id="404" w:author="Kristen Wisdom" w:date="2019-06-20T11:30:00Z">
        <w:del w:id="405" w:author="Kate Newhart" w:date="2019-06-20T14:30:00Z">
          <w:r w:rsidR="007C2077" w:rsidDel="00274CDB">
            <w:delText>XXX</w:delText>
          </w:r>
        </w:del>
      </w:ins>
    </w:p>
    <w:p w14:paraId="42C4188A" w14:textId="06765F87" w:rsidR="007C2077" w:rsidRDefault="007C2077">
      <w:pPr>
        <w:pStyle w:val="ListParagraph"/>
        <w:numPr>
          <w:ilvl w:val="0"/>
          <w:numId w:val="15"/>
        </w:numPr>
        <w:jc w:val="both"/>
        <w:rPr>
          <w:ins w:id="406" w:author="Kristen Wisdom" w:date="2019-06-20T11:35:00Z"/>
        </w:rPr>
        <w:pPrChange w:id="407" w:author="Kristen Wisdom" w:date="2019-06-20T11:34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ins w:id="408" w:author="Kristen Wisdom" w:date="2019-06-20T11:34:00Z">
        <w:r>
          <w:t xml:space="preserve">Calculate </w:t>
        </w:r>
      </w:ins>
      <w:ins w:id="409" w:author="Kristen Wisdom" w:date="2019-06-20T11:37:00Z">
        <w:r w:rsidR="00512D14">
          <w:t xml:space="preserve">current </w:t>
        </w:r>
      </w:ins>
      <w:ins w:id="410" w:author="Kristen Wisdom" w:date="2019-06-20T11:34:00Z">
        <w:r>
          <w:t xml:space="preserve">hydraulic retention </w:t>
        </w:r>
        <w:r w:rsidR="00512D14">
          <w:t>time</w:t>
        </w:r>
        <w:r>
          <w:t xml:space="preserve"> to upstream analyzer (</w:t>
        </w:r>
        <w:proofErr w:type="spellStart"/>
        <w:proofErr w:type="gramStart"/>
        <w:r w:rsidR="00512D14">
          <w:t>T</w:t>
        </w:r>
        <w:r w:rsidR="00512D14" w:rsidRPr="00512D14">
          <w:rPr>
            <w:vertAlign w:val="subscript"/>
            <w:rPrChange w:id="411" w:author="Kristen Wisdom" w:date="2019-06-20T11:35:00Z">
              <w:rPr/>
            </w:rPrChange>
          </w:rPr>
          <w:t>up,N</w:t>
        </w:r>
        <w:proofErr w:type="spellEnd"/>
        <w:proofErr w:type="gramEnd"/>
        <w:r w:rsidR="00512D14">
          <w:t>, minutes);</w:t>
        </w:r>
      </w:ins>
    </w:p>
    <w:p w14:paraId="2D4DE938" w14:textId="63AE01E4" w:rsidR="00512D14" w:rsidRDefault="00512D14" w:rsidP="00274CDB">
      <w:pPr>
        <w:pStyle w:val="ListParagraph"/>
        <w:numPr>
          <w:ilvl w:val="1"/>
          <w:numId w:val="15"/>
        </w:numPr>
        <w:jc w:val="both"/>
        <w:rPr>
          <w:ins w:id="412" w:author="Kristen Wisdom" w:date="2019-06-20T11:36:00Z"/>
        </w:rPr>
        <w:pPrChange w:id="413" w:author="Kristen Wisdom" w:date="2019-06-20T11:35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ins w:id="414" w:author="Kristen Wisdom" w:date="2019-06-20T11:35:00Z">
        <w:r>
          <w:t>T</w:t>
        </w:r>
        <w:r w:rsidRPr="00E66F7A">
          <w:rPr>
            <w:vertAlign w:val="subscript"/>
          </w:rPr>
          <w:t>up,N</w:t>
        </w:r>
        <w:proofErr w:type="spellEnd"/>
        <w:r>
          <w:rPr>
            <w:vertAlign w:val="subscript"/>
          </w:rPr>
          <w:t xml:space="preserve"> </w:t>
        </w:r>
        <w:r w:rsidRPr="00512D14">
          <w:rPr>
            <w:rPrChange w:id="415" w:author="Kristen Wisdom" w:date="2019-06-20T11:35:00Z">
              <w:rPr>
                <w:vertAlign w:val="subscript"/>
              </w:rPr>
            </w:rPrChange>
          </w:rPr>
          <w:t xml:space="preserve">= </w:t>
        </w:r>
      </w:ins>
      <w:ins w:id="416" w:author="Kate Newhart" w:date="2019-06-20T14:47:00Z">
        <w:r w:rsidR="00274CDB" w:rsidRPr="00274CDB">
          <w:t>395.8813</w:t>
        </w:r>
      </w:ins>
      <w:ins w:id="417" w:author="Kate Newhart" w:date="2019-06-20T14:48:00Z">
        <w:r w:rsidR="000B4834">
          <w:t>*(</w:t>
        </w:r>
        <w:proofErr w:type="spellStart"/>
        <w:r w:rsidR="000B4834">
          <w:t>Flow</w:t>
        </w:r>
        <w:r w:rsidR="000B4834" w:rsidRPr="0049552F">
          <w:rPr>
            <w:vertAlign w:val="subscript"/>
          </w:rPr>
          <w:t>N</w:t>
        </w:r>
        <w:proofErr w:type="spellEnd"/>
        <w:r w:rsidR="000B4834">
          <w:t xml:space="preserve"> +</w:t>
        </w:r>
        <w:r w:rsidR="000B4834" w:rsidRPr="00274CDB">
          <w:t xml:space="preserve"> </w:t>
        </w:r>
        <w:proofErr w:type="spellStart"/>
        <w:r w:rsidR="000B4834">
          <w:t>Flow</w:t>
        </w:r>
        <w:r w:rsidR="000B4834" w:rsidRPr="0049552F">
          <w:rPr>
            <w:vertAlign w:val="subscript"/>
          </w:rPr>
          <w:t>S</w:t>
        </w:r>
        <w:proofErr w:type="spellEnd"/>
        <w:r w:rsidR="000B4834">
          <w:t>)^(-</w:t>
        </w:r>
      </w:ins>
      <w:ins w:id="418" w:author="Kate Newhart" w:date="2019-06-20T14:47:00Z">
        <w:r w:rsidR="00274CDB" w:rsidRPr="00274CDB">
          <w:t>0.982)+</w:t>
        </w:r>
        <w:commentRangeStart w:id="419"/>
        <w:r w:rsidR="00274CDB" w:rsidRPr="00274CDB">
          <w:t>12.2</w:t>
        </w:r>
        <w:r w:rsidR="00274CDB" w:rsidRPr="00274CDB" w:rsidDel="00274CDB">
          <w:rPr>
            <w:rPrChange w:id="420" w:author="Kristen Wisdom" w:date="2019-06-20T11:35:00Z">
              <w:rPr/>
            </w:rPrChange>
          </w:rPr>
          <w:t xml:space="preserve"> </w:t>
        </w:r>
      </w:ins>
      <w:commentRangeEnd w:id="419"/>
      <w:ins w:id="421" w:author="Kate Newhart" w:date="2019-06-20T14:48:00Z">
        <w:r w:rsidR="000B4834">
          <w:rPr>
            <w:rStyle w:val="CommentReference"/>
          </w:rPr>
          <w:commentReference w:id="419"/>
        </w:r>
      </w:ins>
      <w:ins w:id="422" w:author="Kristen Wisdom" w:date="2019-06-20T11:35:00Z">
        <w:del w:id="423" w:author="Kate Newhart" w:date="2019-06-20T14:47:00Z">
          <w:r w:rsidRPr="00512D14" w:rsidDel="00274CDB">
            <w:rPr>
              <w:rPrChange w:id="424" w:author="Kristen Wisdom" w:date="2019-06-20T11:35:00Z">
                <w:rPr>
                  <w:vertAlign w:val="subscript"/>
                </w:rPr>
              </w:rPrChange>
            </w:rPr>
            <w:delText>XXX</w:delText>
          </w:r>
        </w:del>
      </w:ins>
    </w:p>
    <w:p w14:paraId="5AE001EC" w14:textId="25649CC5" w:rsidR="00512D14" w:rsidRDefault="00512D14">
      <w:pPr>
        <w:pStyle w:val="ListParagraph"/>
        <w:numPr>
          <w:ilvl w:val="0"/>
          <w:numId w:val="15"/>
        </w:numPr>
        <w:jc w:val="both"/>
        <w:rPr>
          <w:ins w:id="425" w:author="Kristen Wisdom" w:date="2019-06-20T11:38:00Z"/>
        </w:rPr>
        <w:pPrChange w:id="426" w:author="Kristen Wisdom" w:date="2019-06-20T11:36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ins w:id="427" w:author="Kristen Wisdom" w:date="2019-06-20T11:36:00Z">
        <w:r>
          <w:t xml:space="preserve">Set current value of </w:t>
        </w:r>
        <w:proofErr w:type="spellStart"/>
        <w:r>
          <w:t>k</w:t>
        </w:r>
        <w:r w:rsidRPr="00512D14">
          <w:rPr>
            <w:vertAlign w:val="subscript"/>
            <w:rPrChange w:id="428" w:author="Kristen Wisdom" w:date="2019-06-20T11:36:00Z">
              <w:rPr/>
            </w:rPrChange>
          </w:rPr>
          <w:t>N</w:t>
        </w:r>
        <w:proofErr w:type="spellEnd"/>
        <w:r>
          <w:t xml:space="preserve"> from DCS input</w:t>
        </w:r>
      </w:ins>
    </w:p>
    <w:p w14:paraId="1FDEF155" w14:textId="667067D2" w:rsidR="00512D14" w:rsidRDefault="00512D14">
      <w:pPr>
        <w:pStyle w:val="ListParagraph"/>
        <w:numPr>
          <w:ilvl w:val="0"/>
          <w:numId w:val="15"/>
        </w:numPr>
        <w:jc w:val="both"/>
        <w:rPr>
          <w:ins w:id="429" w:author="Kristen Wisdom" w:date="2019-06-20T11:36:00Z"/>
        </w:rPr>
        <w:pPrChange w:id="430" w:author="Kristen Wisdom" w:date="2019-06-20T11:36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ins w:id="431" w:author="Kristen Wisdom" w:date="2019-06-20T11:38:00Z">
        <w:r>
          <w:t>Grab previous value for concentration dose set point (</w:t>
        </w:r>
        <w:proofErr w:type="spellStart"/>
        <w:proofErr w:type="gramStart"/>
        <w:r>
          <w:t>C</w:t>
        </w:r>
        <w:r w:rsidRPr="00512D14">
          <w:rPr>
            <w:vertAlign w:val="subscript"/>
            <w:rPrChange w:id="432" w:author="Kristen Wisdom" w:date="2019-06-20T11:39:00Z">
              <w:rPr/>
            </w:rPrChange>
          </w:rPr>
          <w:t>Dset,</w:t>
        </w:r>
      </w:ins>
      <w:ins w:id="433" w:author="Kristen Wisdom" w:date="2019-06-20T11:39:00Z">
        <w:r w:rsidRPr="00512D14">
          <w:rPr>
            <w:vertAlign w:val="subscript"/>
            <w:rPrChange w:id="434" w:author="Kristen Wisdom" w:date="2019-06-20T11:39:00Z">
              <w:rPr/>
            </w:rPrChange>
          </w:rPr>
          <w:t>N</w:t>
        </w:r>
        <w:proofErr w:type="spellEnd"/>
        <w:proofErr w:type="gramEnd"/>
        <w:r>
          <w:t>, minutes)</w:t>
        </w:r>
      </w:ins>
    </w:p>
    <w:p w14:paraId="2607F246" w14:textId="063B6755" w:rsidR="00512D14" w:rsidRDefault="00512D14">
      <w:pPr>
        <w:pStyle w:val="ListParagraph"/>
        <w:numPr>
          <w:ilvl w:val="0"/>
          <w:numId w:val="15"/>
        </w:numPr>
        <w:jc w:val="both"/>
        <w:rPr>
          <w:ins w:id="435" w:author="Kristen Wisdom" w:date="2019-06-20T11:38:00Z"/>
        </w:rPr>
        <w:pPrChange w:id="436" w:author="Kristen Wisdom" w:date="2019-06-20T11:36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ins w:id="437" w:author="Kristen Wisdom" w:date="2019-06-20T11:36:00Z">
        <w:r>
          <w:t xml:space="preserve">Estimate </w:t>
        </w:r>
      </w:ins>
      <w:ins w:id="438" w:author="Kristen Wisdom" w:date="2019-06-20T11:37:00Z">
        <w:r>
          <w:t>instantaneous demand from analyzer data and hydraulic retention time (</w:t>
        </w:r>
        <w:proofErr w:type="spellStart"/>
        <w:proofErr w:type="gramStart"/>
        <w:r>
          <w:t>D</w:t>
        </w:r>
        <w:r w:rsidRPr="00E66F7A">
          <w:rPr>
            <w:vertAlign w:val="subscript"/>
          </w:rPr>
          <w:t>inst,N</w:t>
        </w:r>
        <w:proofErr w:type="spellEnd"/>
        <w:proofErr w:type="gramEnd"/>
        <w:r>
          <w:t>, mg/L)</w:t>
        </w:r>
      </w:ins>
    </w:p>
    <w:p w14:paraId="2FF7DE94" w14:textId="3F11FDD6" w:rsidR="00512D14" w:rsidRDefault="00512D14">
      <w:pPr>
        <w:pStyle w:val="ListParagraph"/>
        <w:numPr>
          <w:ilvl w:val="1"/>
          <w:numId w:val="15"/>
        </w:numPr>
        <w:jc w:val="both"/>
        <w:rPr>
          <w:ins w:id="439" w:author="Kristen Wisdom" w:date="2019-06-20T11:30:00Z"/>
        </w:rPr>
        <w:pPrChange w:id="440" w:author="Kristen Wisdom" w:date="2019-06-20T11:38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ins w:id="441" w:author="Kristen Wisdom" w:date="2019-06-20T11:38:00Z">
        <w:r>
          <w:t>D</w:t>
        </w:r>
        <w:r w:rsidRPr="00E66F7A">
          <w:rPr>
            <w:vertAlign w:val="subscript"/>
          </w:rPr>
          <w:t>inst,N</w:t>
        </w:r>
        <w:proofErr w:type="spellEnd"/>
        <w:r>
          <w:t xml:space="preserve"> = </w:t>
        </w:r>
      </w:ins>
      <w:proofErr w:type="spellStart"/>
      <w:ins w:id="442" w:author="Kristen Wisdom" w:date="2019-06-20T11:40:00Z">
        <w:r>
          <w:t>C</w:t>
        </w:r>
        <w:r w:rsidRPr="00E66F7A">
          <w:rPr>
            <w:vertAlign w:val="subscript"/>
          </w:rPr>
          <w:t>Dset,N</w:t>
        </w:r>
        <w:proofErr w:type="spellEnd"/>
        <w:r w:rsidRPr="00512D14">
          <w:rPr>
            <w:rPrChange w:id="443" w:author="Kristen Wisdom" w:date="2019-06-20T11:40:00Z">
              <w:rPr>
                <w:vertAlign w:val="subscript"/>
              </w:rPr>
            </w:rPrChange>
          </w:rPr>
          <w:t xml:space="preserve"> </w:t>
        </w:r>
        <w:r>
          <w:t>–</w:t>
        </w:r>
        <w:r>
          <w:rPr>
            <w:vertAlign w:val="subscript"/>
          </w:rPr>
          <w:t xml:space="preserve"> </w:t>
        </w:r>
        <w:proofErr w:type="spellStart"/>
        <w:r>
          <w:t>C</w:t>
        </w:r>
        <w:r w:rsidRPr="00512D14">
          <w:rPr>
            <w:vertAlign w:val="subscript"/>
            <w:rPrChange w:id="444" w:author="Kristen Wisdom" w:date="2019-06-20T11:41:00Z">
              <w:rPr/>
            </w:rPrChange>
          </w:rPr>
          <w:t>up,N</w:t>
        </w:r>
        <w:proofErr w:type="spellEnd"/>
        <w:r>
          <w:t xml:space="preserve"> / (</w:t>
        </w:r>
        <w:proofErr w:type="spellStart"/>
        <w:r>
          <w:t>exp</w:t>
        </w:r>
        <w:proofErr w:type="spellEnd"/>
        <w:r>
          <w:t xml:space="preserve"> (-</w:t>
        </w:r>
        <w:proofErr w:type="spellStart"/>
        <w:r>
          <w:t>k</w:t>
        </w:r>
        <w:r w:rsidRPr="00512D14">
          <w:rPr>
            <w:vertAlign w:val="subscript"/>
            <w:rPrChange w:id="445" w:author="Kristen Wisdom" w:date="2019-06-20T11:41:00Z">
              <w:rPr/>
            </w:rPrChange>
          </w:rPr>
          <w:t>N</w:t>
        </w:r>
        <w:proofErr w:type="spellEnd"/>
        <w:r>
          <w:t xml:space="preserve"> * </w:t>
        </w:r>
        <w:del w:id="446" w:author="Kate Newhart" w:date="2019-06-20T15:38:00Z">
          <w:r w:rsidDel="000B1BC6">
            <w:delText>t</w:delText>
          </w:r>
        </w:del>
      </w:ins>
      <w:proofErr w:type="spellStart"/>
      <w:ins w:id="447" w:author="Kate Newhart" w:date="2019-06-20T15:38:00Z">
        <w:r w:rsidR="000B1BC6">
          <w:t>T</w:t>
        </w:r>
      </w:ins>
      <w:ins w:id="448" w:author="Kristen Wisdom" w:date="2019-06-20T11:40:00Z">
        <w:r w:rsidRPr="00512D14">
          <w:rPr>
            <w:vertAlign w:val="subscript"/>
            <w:rPrChange w:id="449" w:author="Kristen Wisdom" w:date="2019-06-20T11:41:00Z">
              <w:rPr/>
            </w:rPrChange>
          </w:rPr>
          <w:t>up,N</w:t>
        </w:r>
        <w:proofErr w:type="spellEnd"/>
        <w:r>
          <w:t>))</w:t>
        </w:r>
      </w:ins>
    </w:p>
    <w:p w14:paraId="79AFADBD" w14:textId="3E452757" w:rsidR="00C40C52" w:rsidDel="007C2077" w:rsidRDefault="00C40C52" w:rsidP="00C40C52">
      <w:pPr>
        <w:pStyle w:val="ListParagraph"/>
        <w:numPr>
          <w:ilvl w:val="1"/>
          <w:numId w:val="3"/>
        </w:numPr>
        <w:jc w:val="both"/>
        <w:rPr>
          <w:del w:id="450" w:author="Kristen Wisdom" w:date="2019-06-20T11:30:00Z"/>
        </w:rPr>
      </w:pPr>
      <w:del w:id="451" w:author="Kristen Wisdom" w:date="2019-06-20T11:30:00Z">
        <w:r w:rsidDel="007C2077">
          <w:delText>T = V/Q; Q is in MGD so this equation is multiplied by 1440 minutes/day to convert to minutes.</w:delText>
        </w:r>
      </w:del>
    </w:p>
    <w:p w14:paraId="63A925DE" w14:textId="7CB6933B" w:rsidR="00C40C52" w:rsidDel="007C2077" w:rsidRDefault="00C40C52" w:rsidP="00C40C52">
      <w:pPr>
        <w:pStyle w:val="ListParagraph"/>
        <w:numPr>
          <w:ilvl w:val="1"/>
          <w:numId w:val="3"/>
        </w:numPr>
        <w:jc w:val="both"/>
        <w:rPr>
          <w:del w:id="452" w:author="Kristen Wisdom" w:date="2019-06-20T11:30:00Z"/>
        </w:rPr>
      </w:pPr>
      <w:commentRangeStart w:id="453"/>
      <w:del w:id="454" w:author="Kristen Wisdom" w:date="2019-06-20T11:30:00Z">
        <w:r w:rsidDel="007C2077">
          <w:delText>T</w:delText>
        </w:r>
        <w:r w:rsidR="009E194F" w:rsidRPr="009E194F" w:rsidDel="007C2077">
          <w:rPr>
            <w:vertAlign w:val="subscript"/>
          </w:rPr>
          <w:delText>N</w:delText>
        </w:r>
        <w:commentRangeEnd w:id="453"/>
        <w:r w:rsidR="00E33BDA" w:rsidDel="007C2077">
          <w:rPr>
            <w:rStyle w:val="CommentReference"/>
          </w:rPr>
          <w:commentReference w:id="453"/>
        </w:r>
        <w:r w:rsidDel="007C2077">
          <w:delText xml:space="preserve"> (minutes) =  1,440 min/day*(</w:delText>
        </w:r>
      </w:del>
      <w:ins w:id="455" w:author="Wisdom, Blair" w:date="2018-02-21T16:42:00Z">
        <w:del w:id="456" w:author="Kristen Wisdom" w:date="2019-06-20T11:30:00Z">
          <w:r w:rsidR="002533BF" w:rsidRPr="001921DD" w:rsidDel="007C2077">
            <w:delText>2.12</w:delText>
          </w:r>
          <w:r w:rsidR="002533BF" w:rsidRPr="00D5729D" w:rsidDel="007C2077">
            <w:rPr>
              <w:b/>
            </w:rPr>
            <w:delText xml:space="preserve"> </w:delText>
          </w:r>
        </w:del>
      </w:ins>
      <w:del w:id="457" w:author="Kristen Wisdom" w:date="2019-06-20T11:30:00Z">
        <w:r w:rsidDel="007C2077">
          <w:delText>2.089 + 0.00473</w:delText>
        </w:r>
      </w:del>
      <w:ins w:id="458" w:author="Wisdom, Blair" w:date="2018-02-21T16:42:00Z">
        <w:del w:id="459" w:author="Kristen Wisdom" w:date="2019-06-20T11:30:00Z">
          <w:r w:rsidR="002533BF" w:rsidDel="007C2077">
            <w:delText>00494</w:delText>
          </w:r>
        </w:del>
      </w:ins>
      <w:del w:id="460" w:author="Kristen Wisdom" w:date="2019-06-20T11:30:00Z">
        <w:r w:rsidDel="007C2077">
          <w:delText>*Q</w:delText>
        </w:r>
        <w:r w:rsidDel="007C2077">
          <w:rPr>
            <w:vertAlign w:val="superscript"/>
          </w:rPr>
          <w:delText>2/3</w:delText>
        </w:r>
        <w:r w:rsidDel="007C2077">
          <w:delText xml:space="preserve">)/Q = (3,010 </w:delText>
        </w:r>
      </w:del>
      <w:ins w:id="461" w:author="Wisdom, Blair" w:date="2018-02-21T16:42:00Z">
        <w:del w:id="462" w:author="Kristen Wisdom" w:date="2019-06-20T11:30:00Z">
          <w:r w:rsidR="002533BF" w:rsidDel="007C2077">
            <w:delText xml:space="preserve">052.8 </w:delText>
          </w:r>
        </w:del>
      </w:ins>
      <w:del w:id="463" w:author="Kristen Wisdom" w:date="2019-06-20T11:30:00Z">
        <w:r w:rsidDel="007C2077">
          <w:delText>+ 6.81</w:delText>
        </w:r>
      </w:del>
      <w:ins w:id="464" w:author="Wisdom, Blair" w:date="2018-02-21T16:43:00Z">
        <w:del w:id="465" w:author="Kristen Wisdom" w:date="2019-06-20T11:30:00Z">
          <w:r w:rsidR="002533BF" w:rsidDel="007C2077">
            <w:delText>7.11</w:delText>
          </w:r>
        </w:del>
      </w:ins>
      <w:del w:id="466" w:author="Kristen Wisdom" w:date="2019-06-20T11:30:00Z">
        <w:r w:rsidDel="007C2077">
          <w:delText>*Q</w:delText>
        </w:r>
        <w:r w:rsidDel="007C2077">
          <w:rPr>
            <w:vertAlign w:val="superscript"/>
          </w:rPr>
          <w:delText>2/3</w:delText>
        </w:r>
        <w:r w:rsidDel="007C2077">
          <w:delText xml:space="preserve">)/Q; </w:delText>
        </w:r>
      </w:del>
    </w:p>
    <w:p w14:paraId="6B1E9960" w14:textId="3A068FE1" w:rsidR="00C40C52" w:rsidDel="007C2077" w:rsidRDefault="00C40C52">
      <w:pPr>
        <w:pStyle w:val="ListParagraph"/>
        <w:numPr>
          <w:ilvl w:val="0"/>
          <w:numId w:val="15"/>
        </w:numPr>
        <w:jc w:val="both"/>
        <w:rPr>
          <w:del w:id="467" w:author="Kristen Wisdom" w:date="2019-06-20T11:30:00Z"/>
        </w:rPr>
        <w:pPrChange w:id="468" w:author="Kristen Wisdom" w:date="2019-06-20T11:33:00Z">
          <w:pPr>
            <w:pStyle w:val="ListParagraph"/>
            <w:numPr>
              <w:ilvl w:val="1"/>
              <w:numId w:val="3"/>
            </w:numPr>
            <w:ind w:left="1440" w:hanging="360"/>
            <w:jc w:val="both"/>
          </w:pPr>
        </w:pPrChange>
      </w:pPr>
      <w:commentRangeStart w:id="469"/>
      <w:del w:id="470" w:author="Kristen Wisdom" w:date="2019-06-20T11:30:00Z">
        <w:r w:rsidDel="007C2077">
          <w:delText>T</w:delText>
        </w:r>
        <w:r w:rsidR="009E194F" w:rsidRPr="007C2077" w:rsidDel="007C2077">
          <w:rPr>
            <w:vertAlign w:val="subscript"/>
          </w:rPr>
          <w:delText>S</w:delText>
        </w:r>
        <w:commentRangeEnd w:id="469"/>
        <w:r w:rsidR="00E33BDA" w:rsidDel="007C2077">
          <w:rPr>
            <w:rStyle w:val="CommentReference"/>
          </w:rPr>
          <w:commentReference w:id="469"/>
        </w:r>
        <w:r w:rsidDel="007C2077">
          <w:delText xml:space="preserve"> (minutes) =  1,440 min/day*(</w:delText>
        </w:r>
      </w:del>
      <w:ins w:id="471" w:author="Wisdom, Blair" w:date="2018-02-21T12:03:00Z">
        <w:del w:id="472" w:author="Kristen Wisdom" w:date="2019-06-20T11:30:00Z">
          <w:r w:rsidR="000521C6" w:rsidDel="007C2077">
            <w:delText>1.70 + 0.025</w:delText>
          </w:r>
        </w:del>
      </w:ins>
      <w:del w:id="473" w:author="Kristen Wisdom" w:date="2019-06-20T11:30:00Z">
        <w:r w:rsidDel="007C2077">
          <w:delText>1.56 + 0.023*Q</w:delText>
        </w:r>
        <w:r w:rsidRPr="007C2077" w:rsidDel="007C2077">
          <w:rPr>
            <w:vertAlign w:val="superscript"/>
          </w:rPr>
          <w:delText>5/8</w:delText>
        </w:r>
        <w:r w:rsidDel="007C2077">
          <w:delText xml:space="preserve">)/Q = (2,246 </w:delText>
        </w:r>
      </w:del>
      <w:ins w:id="474" w:author="Wisdom, Blair" w:date="2018-02-21T12:04:00Z">
        <w:del w:id="475" w:author="Kristen Wisdom" w:date="2019-06-20T11:30:00Z">
          <w:r w:rsidR="000521C6" w:rsidDel="007C2077">
            <w:delText xml:space="preserve">451.5 </w:delText>
          </w:r>
        </w:del>
      </w:ins>
      <w:del w:id="476" w:author="Kristen Wisdom" w:date="2019-06-20T11:30:00Z">
        <w:r w:rsidDel="007C2077">
          <w:delText>+ 33.12</w:delText>
        </w:r>
      </w:del>
      <w:ins w:id="477" w:author="Wisdom, Blair" w:date="2018-02-21T12:04:00Z">
        <w:del w:id="478" w:author="Kristen Wisdom" w:date="2019-06-20T11:30:00Z">
          <w:r w:rsidR="000521C6" w:rsidDel="007C2077">
            <w:delText>36.2</w:delText>
          </w:r>
        </w:del>
      </w:ins>
      <w:del w:id="479" w:author="Kristen Wisdom" w:date="2019-06-20T11:30:00Z">
        <w:r w:rsidDel="007C2077">
          <w:delText>*Q</w:delText>
        </w:r>
        <w:r w:rsidRPr="007C2077" w:rsidDel="007C2077">
          <w:rPr>
            <w:vertAlign w:val="superscript"/>
          </w:rPr>
          <w:delText>5/8</w:delText>
        </w:r>
        <w:r w:rsidDel="007C2077">
          <w:delText xml:space="preserve">)/Q; </w:delText>
        </w:r>
      </w:del>
    </w:p>
    <w:p w14:paraId="0FEEEF04" w14:textId="75639503" w:rsidR="00C40C52" w:rsidRDefault="00C40C52">
      <w:pPr>
        <w:pStyle w:val="ListParagraph"/>
        <w:numPr>
          <w:ilvl w:val="0"/>
          <w:numId w:val="15"/>
        </w:numPr>
        <w:pPrChange w:id="480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del w:id="481" w:author="Kristen Wisdom" w:date="2019-06-20T11:33:00Z">
        <w:r w:rsidDel="007C2077">
          <w:delText xml:space="preserve">Step 3: </w:delText>
        </w:r>
      </w:del>
      <w:r>
        <w:t xml:space="preserve">Calculate </w:t>
      </w:r>
      <w:r w:rsidR="009E194F">
        <w:t>the</w:t>
      </w:r>
      <w:r>
        <w:t xml:space="preserve"> Target </w:t>
      </w:r>
      <w:r w:rsidR="009E194F">
        <w:t>Dose Concentration</w:t>
      </w:r>
      <w:r>
        <w:t xml:space="preserve"> (</w:t>
      </w:r>
      <w:del w:id="482" w:author="Kristen Wisdom" w:date="2019-06-20T11:42:00Z">
        <w:r w:rsidDel="00512D14">
          <w:delText>C</w:delText>
        </w:r>
        <w:r w:rsidRPr="007C2077" w:rsidDel="00512D14">
          <w:rPr>
            <w:vertAlign w:val="subscript"/>
          </w:rPr>
          <w:delText>Target</w:delText>
        </w:r>
      </w:del>
      <w:ins w:id="483" w:author="Kristen Wisdom" w:date="2019-06-20T11:42:00Z">
        <w:r w:rsidR="00512D14">
          <w:t>C</w:t>
        </w:r>
        <w:r w:rsidR="00512D14">
          <w:rPr>
            <w:vertAlign w:val="subscript"/>
          </w:rPr>
          <w:t>D,N</w:t>
        </w:r>
      </w:ins>
      <w:r>
        <w:t>, mg/l)</w:t>
      </w:r>
      <w:ins w:id="484" w:author="Wisdom, Blair" w:date="2018-02-21T14:25:00Z">
        <w:r w:rsidR="003F279B">
          <w:t xml:space="preserve"> to maintain target CT</w:t>
        </w:r>
      </w:ins>
    </w:p>
    <w:p w14:paraId="5F50D4D8" w14:textId="0915A985" w:rsidR="009E194F" w:rsidRPr="00FD738A" w:rsidRDefault="009E194F">
      <w:pPr>
        <w:pStyle w:val="ListParagraph"/>
        <w:numPr>
          <w:ilvl w:val="1"/>
          <w:numId w:val="15"/>
        </w:numPr>
        <w:jc w:val="both"/>
        <w:rPr>
          <w:ins w:id="485" w:author="Wisdom, Blair" w:date="2018-02-21T14:25:00Z"/>
          <w:sz w:val="24"/>
          <w:szCs w:val="24"/>
        </w:rPr>
        <w:pPrChange w:id="486" w:author="Kristen Wisdom" w:date="2019-06-20T11:33:00Z">
          <w:pPr>
            <w:pStyle w:val="ListParagraph"/>
            <w:numPr>
              <w:ilvl w:val="1"/>
              <w:numId w:val="3"/>
            </w:numPr>
            <w:ind w:left="1440" w:hanging="360"/>
            <w:jc w:val="both"/>
          </w:pPr>
        </w:pPrChange>
      </w:pPr>
      <w:r w:rsidRPr="00FD738A">
        <w:rPr>
          <w:sz w:val="24"/>
          <w:szCs w:val="24"/>
        </w:rPr>
        <w:lastRenderedPageBreak/>
        <w:t>C</w:t>
      </w:r>
      <w:ins w:id="487" w:author="Kristen Wisdom" w:date="2019-06-20T11:43:00Z">
        <w:r w:rsidR="00512D14">
          <w:rPr>
            <w:vertAlign w:val="subscript"/>
          </w:rPr>
          <w:t>D,N</w:t>
        </w:r>
      </w:ins>
      <w:del w:id="488" w:author="Kristen Wisdom" w:date="2019-06-20T11:43:00Z">
        <w:r w:rsidRPr="00FD738A" w:rsidDel="00512D14">
          <w:rPr>
            <w:sz w:val="24"/>
            <w:szCs w:val="24"/>
            <w:vertAlign w:val="subscript"/>
          </w:rPr>
          <w:delText>Target,N</w:delText>
        </w:r>
      </w:del>
      <w:r w:rsidRPr="00FD738A">
        <w:rPr>
          <w:sz w:val="24"/>
          <w:szCs w:val="24"/>
        </w:rPr>
        <w:t xml:space="preserve"> = </w:t>
      </w:r>
      <w:del w:id="489" w:author="Kristen Wisdom" w:date="2019-06-20T11:43:00Z">
        <w:r w:rsidRPr="00FD738A" w:rsidDel="00512D14">
          <w:rPr>
            <w:sz w:val="24"/>
            <w:szCs w:val="24"/>
          </w:rPr>
          <w:delText>CT</w:delText>
        </w:r>
        <w:r w:rsidRPr="00FD738A" w:rsidDel="00512D14">
          <w:rPr>
            <w:sz w:val="24"/>
            <w:szCs w:val="24"/>
            <w:vertAlign w:val="subscript"/>
          </w:rPr>
          <w:delText>N</w:delText>
        </w:r>
        <w:r w:rsidRPr="00FD738A" w:rsidDel="00512D14">
          <w:rPr>
            <w:sz w:val="24"/>
            <w:szCs w:val="24"/>
          </w:rPr>
          <w:delText xml:space="preserve"> / T</w:delText>
        </w:r>
        <w:r w:rsidRPr="00FD738A" w:rsidDel="00512D14">
          <w:rPr>
            <w:sz w:val="24"/>
            <w:szCs w:val="24"/>
            <w:vertAlign w:val="subscript"/>
          </w:rPr>
          <w:delText>N</w:delText>
        </w:r>
      </w:del>
      <w:proofErr w:type="spellStart"/>
      <w:ins w:id="490" w:author="Kristen Wisdom" w:date="2019-06-20T11:43:00Z">
        <w:r w:rsidR="00512D14">
          <w:rPr>
            <w:sz w:val="24"/>
            <w:szCs w:val="24"/>
          </w:rPr>
          <w:t>iCT</w:t>
        </w:r>
        <w:r w:rsidR="00512D14" w:rsidRPr="00512D14">
          <w:rPr>
            <w:sz w:val="24"/>
            <w:szCs w:val="24"/>
            <w:vertAlign w:val="subscript"/>
            <w:rPrChange w:id="491" w:author="Kristen Wisdom" w:date="2019-06-20T11:44:00Z">
              <w:rPr>
                <w:sz w:val="24"/>
                <w:szCs w:val="24"/>
              </w:rPr>
            </w:rPrChange>
          </w:rPr>
          <w:t>N</w:t>
        </w:r>
        <w:proofErr w:type="spellEnd"/>
        <w:r w:rsidR="00512D14">
          <w:rPr>
            <w:sz w:val="24"/>
            <w:szCs w:val="24"/>
          </w:rPr>
          <w:t xml:space="preserve"> * </w:t>
        </w:r>
        <w:proofErr w:type="spellStart"/>
        <w:r w:rsidR="00512D14">
          <w:rPr>
            <w:sz w:val="24"/>
            <w:szCs w:val="24"/>
          </w:rPr>
          <w:t>k</w:t>
        </w:r>
        <w:r w:rsidR="00512D14" w:rsidRPr="00512D14">
          <w:rPr>
            <w:sz w:val="24"/>
            <w:szCs w:val="24"/>
            <w:vertAlign w:val="subscript"/>
            <w:rPrChange w:id="492" w:author="Kristen Wisdom" w:date="2019-06-20T11:44:00Z">
              <w:rPr>
                <w:sz w:val="24"/>
                <w:szCs w:val="24"/>
              </w:rPr>
            </w:rPrChange>
          </w:rPr>
          <w:t>N</w:t>
        </w:r>
        <w:proofErr w:type="spellEnd"/>
        <w:r w:rsidR="00512D14">
          <w:rPr>
            <w:sz w:val="24"/>
            <w:szCs w:val="24"/>
          </w:rPr>
          <w:t xml:space="preserve"> / (1 – </w:t>
        </w:r>
        <w:proofErr w:type="spellStart"/>
        <w:r w:rsidR="00512D14">
          <w:rPr>
            <w:sz w:val="24"/>
            <w:szCs w:val="24"/>
          </w:rPr>
          <w:t>exp</w:t>
        </w:r>
        <w:proofErr w:type="spellEnd"/>
        <w:r w:rsidR="00512D14">
          <w:rPr>
            <w:sz w:val="24"/>
            <w:szCs w:val="24"/>
          </w:rPr>
          <w:t xml:space="preserve"> (-</w:t>
        </w:r>
        <w:proofErr w:type="spellStart"/>
        <w:r w:rsidR="00512D14">
          <w:rPr>
            <w:sz w:val="24"/>
            <w:szCs w:val="24"/>
          </w:rPr>
          <w:t>k</w:t>
        </w:r>
        <w:r w:rsidR="00512D14" w:rsidRPr="00512D14">
          <w:rPr>
            <w:sz w:val="24"/>
            <w:szCs w:val="24"/>
            <w:vertAlign w:val="subscript"/>
            <w:rPrChange w:id="493" w:author="Kristen Wisdom" w:date="2019-06-20T11:44:00Z">
              <w:rPr>
                <w:sz w:val="24"/>
                <w:szCs w:val="24"/>
              </w:rPr>
            </w:rPrChange>
          </w:rPr>
          <w:t>N</w:t>
        </w:r>
        <w:proofErr w:type="spellEnd"/>
        <w:r w:rsidR="00512D14">
          <w:rPr>
            <w:sz w:val="24"/>
            <w:szCs w:val="24"/>
          </w:rPr>
          <w:t xml:space="preserve"> * </w:t>
        </w:r>
        <w:proofErr w:type="spellStart"/>
        <w:r w:rsidR="00512D14">
          <w:rPr>
            <w:sz w:val="24"/>
            <w:szCs w:val="24"/>
          </w:rPr>
          <w:t>T</w:t>
        </w:r>
        <w:r w:rsidR="00512D14" w:rsidRPr="00512D14">
          <w:rPr>
            <w:sz w:val="24"/>
            <w:szCs w:val="24"/>
            <w:vertAlign w:val="subscript"/>
            <w:rPrChange w:id="494" w:author="Kristen Wisdom" w:date="2019-06-20T11:44:00Z">
              <w:rPr>
                <w:sz w:val="24"/>
                <w:szCs w:val="24"/>
              </w:rPr>
            </w:rPrChange>
          </w:rPr>
          <w:t>total,N</w:t>
        </w:r>
        <w:proofErr w:type="spellEnd"/>
        <w:r w:rsidR="00512D14">
          <w:rPr>
            <w:sz w:val="24"/>
            <w:szCs w:val="24"/>
          </w:rPr>
          <w:t xml:space="preserve">)) + </w:t>
        </w:r>
        <w:proofErr w:type="spellStart"/>
        <w:r w:rsidR="00512D14">
          <w:rPr>
            <w:sz w:val="24"/>
            <w:szCs w:val="24"/>
          </w:rPr>
          <w:t>D</w:t>
        </w:r>
        <w:r w:rsidR="00512D14" w:rsidRPr="00512D14">
          <w:rPr>
            <w:sz w:val="24"/>
            <w:szCs w:val="24"/>
            <w:vertAlign w:val="subscript"/>
            <w:rPrChange w:id="495" w:author="Kristen Wisdom" w:date="2019-06-20T11:44:00Z">
              <w:rPr>
                <w:sz w:val="24"/>
                <w:szCs w:val="24"/>
              </w:rPr>
            </w:rPrChange>
          </w:rPr>
          <w:t>inst,N</w:t>
        </w:r>
      </w:ins>
      <w:proofErr w:type="spellEnd"/>
    </w:p>
    <w:p w14:paraId="1E5DB773" w14:textId="0B0EC5B5" w:rsidR="003F279B" w:rsidRPr="00FD738A" w:rsidDel="00512D14" w:rsidRDefault="003F279B">
      <w:pPr>
        <w:pStyle w:val="ListParagraph"/>
        <w:numPr>
          <w:ilvl w:val="1"/>
          <w:numId w:val="15"/>
        </w:numPr>
        <w:jc w:val="both"/>
        <w:rPr>
          <w:ins w:id="496" w:author="Wisdom, Blair" w:date="2018-02-21T14:24:00Z"/>
          <w:del w:id="497" w:author="Kristen Wisdom" w:date="2019-06-20T11:42:00Z"/>
          <w:sz w:val="24"/>
          <w:szCs w:val="24"/>
        </w:rPr>
        <w:pPrChange w:id="498" w:author="Kristen Wisdom" w:date="2019-06-20T11:33:00Z">
          <w:pPr>
            <w:pStyle w:val="ListParagraph"/>
            <w:numPr>
              <w:ilvl w:val="1"/>
              <w:numId w:val="3"/>
            </w:numPr>
            <w:ind w:left="1440" w:hanging="360"/>
            <w:jc w:val="both"/>
          </w:pPr>
        </w:pPrChange>
      </w:pPr>
      <w:ins w:id="499" w:author="Wisdom, Blair" w:date="2018-02-21T14:25:00Z">
        <w:del w:id="500" w:author="Kristen Wisdom" w:date="2019-06-20T11:42:00Z">
          <w:r w:rsidRPr="00D5729D" w:rsidDel="00512D14">
            <w:rPr>
              <w:sz w:val="24"/>
              <w:szCs w:val="24"/>
            </w:rPr>
            <w:delText>C</w:delText>
          </w:r>
          <w:r w:rsidRPr="00D5729D" w:rsidDel="00512D14">
            <w:rPr>
              <w:sz w:val="24"/>
              <w:szCs w:val="24"/>
              <w:vertAlign w:val="subscript"/>
            </w:rPr>
            <w:delText>Target,</w:delText>
          </w:r>
          <w:r w:rsidDel="00512D14">
            <w:rPr>
              <w:sz w:val="24"/>
              <w:szCs w:val="24"/>
              <w:vertAlign w:val="subscript"/>
            </w:rPr>
            <w:delText>S</w:delText>
          </w:r>
          <w:r w:rsidRPr="00D5729D" w:rsidDel="00512D14">
            <w:rPr>
              <w:sz w:val="24"/>
              <w:szCs w:val="24"/>
            </w:rPr>
            <w:delText xml:space="preserve"> = CT</w:delText>
          </w:r>
          <w:r w:rsidDel="00512D14">
            <w:rPr>
              <w:sz w:val="24"/>
              <w:szCs w:val="24"/>
              <w:vertAlign w:val="subscript"/>
            </w:rPr>
            <w:delText>S</w:delText>
          </w:r>
          <w:r w:rsidRPr="00D5729D" w:rsidDel="00512D14">
            <w:rPr>
              <w:sz w:val="24"/>
              <w:szCs w:val="24"/>
            </w:rPr>
            <w:delText xml:space="preserve"> / T</w:delText>
          </w:r>
          <w:r w:rsidDel="00512D14">
            <w:rPr>
              <w:sz w:val="24"/>
              <w:szCs w:val="24"/>
              <w:vertAlign w:val="subscript"/>
            </w:rPr>
            <w:delText>S</w:delText>
          </w:r>
        </w:del>
      </w:ins>
    </w:p>
    <w:p w14:paraId="497A58FB" w14:textId="3555BAF2" w:rsidR="003F279B" w:rsidRPr="00BE4C84" w:rsidRDefault="003F279B">
      <w:pPr>
        <w:pStyle w:val="ListParagraph"/>
        <w:numPr>
          <w:ilvl w:val="0"/>
          <w:numId w:val="15"/>
        </w:numPr>
        <w:jc w:val="both"/>
        <w:pPrChange w:id="501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ins w:id="502" w:author="Wisdom, Blair" w:date="2018-02-21T14:24:00Z">
        <w:r>
          <w:t xml:space="preserve">Step </w:t>
        </w:r>
      </w:ins>
      <w:ins w:id="503" w:author="Wisdom, Blair" w:date="2018-02-21T14:25:00Z">
        <w:r>
          <w:t>4</w:t>
        </w:r>
      </w:ins>
      <w:ins w:id="504" w:author="Wisdom, Blair" w:date="2018-02-21T14:24:00Z">
        <w:r>
          <w:t xml:space="preserve">: </w:t>
        </w:r>
        <w:del w:id="505" w:author="Kristen Wisdom" w:date="2019-06-20T11:44:00Z">
          <w:r w:rsidDel="00512D14">
            <w:delText>Calculate the Dose Concentration</w:delText>
          </w:r>
        </w:del>
      </w:ins>
      <w:ins w:id="506" w:author="Kristen Wisdom" w:date="2019-06-20T11:44:00Z">
        <w:r w:rsidR="00512D14">
          <w:t xml:space="preserve">Determine </w:t>
        </w:r>
      </w:ins>
      <w:ins w:id="507" w:author="Kristen Wisdom" w:date="2019-06-20T11:45:00Z">
        <w:r w:rsidR="00276DB5">
          <w:t>whether</w:t>
        </w:r>
      </w:ins>
      <w:ins w:id="508" w:author="Kristen Wisdom" w:date="2019-06-20T11:44:00Z">
        <w:r w:rsidR="00512D14">
          <w:t xml:space="preserve"> dose concentration set point is within clamps</w:t>
        </w:r>
      </w:ins>
      <w:ins w:id="509" w:author="Wisdom, Blair" w:date="2018-02-21T14:24:00Z">
        <w:r>
          <w:t xml:space="preserve"> (</w:t>
        </w:r>
        <w:proofErr w:type="spellStart"/>
        <w:r>
          <w:t>C</w:t>
        </w:r>
      </w:ins>
      <w:ins w:id="510" w:author="Wisdom, Blair" w:date="2018-02-21T14:27:00Z">
        <w:r>
          <w:rPr>
            <w:vertAlign w:val="subscript"/>
          </w:rPr>
          <w:t>Dose</w:t>
        </w:r>
      </w:ins>
      <w:ins w:id="511" w:author="Kristen Wisdom" w:date="2019-06-20T11:45:00Z">
        <w:r w:rsidR="00276DB5">
          <w:rPr>
            <w:vertAlign w:val="subscript"/>
          </w:rPr>
          <w:t>N</w:t>
        </w:r>
      </w:ins>
      <w:proofErr w:type="spellEnd"/>
      <w:ins w:id="512" w:author="Wisdom, Blair" w:date="2018-02-21T14:24:00Z">
        <w:r>
          <w:t>, mg/l)</w:t>
        </w:r>
      </w:ins>
      <w:ins w:id="513" w:author="Wisdom, Blair" w:date="2018-02-21T14:25:00Z">
        <w:r>
          <w:t xml:space="preserve"> using high and low concentration clamps</w:t>
        </w:r>
      </w:ins>
    </w:p>
    <w:p w14:paraId="33486750" w14:textId="3F37A094" w:rsidR="00980584" w:rsidRPr="00FD738A" w:rsidRDefault="00980584">
      <w:pPr>
        <w:pStyle w:val="ListParagraph"/>
        <w:numPr>
          <w:ilvl w:val="1"/>
          <w:numId w:val="15"/>
        </w:numPr>
        <w:jc w:val="both"/>
        <w:rPr>
          <w:ins w:id="514" w:author="Wisdom, Blair" w:date="2018-02-21T14:26:00Z"/>
          <w:sz w:val="24"/>
          <w:szCs w:val="24"/>
        </w:rPr>
        <w:pPrChange w:id="515" w:author="Kristen Wisdom" w:date="2019-06-20T11:33:00Z">
          <w:pPr>
            <w:pStyle w:val="ListParagraph"/>
            <w:numPr>
              <w:ilvl w:val="1"/>
              <w:numId w:val="3"/>
            </w:numPr>
            <w:ind w:left="1440" w:hanging="360"/>
            <w:jc w:val="both"/>
          </w:pPr>
        </w:pPrChange>
      </w:pPr>
      <w:del w:id="516" w:author="Wisdom, Blair" w:date="2018-02-21T12:05:00Z">
        <w:r w:rsidRPr="00FD738A" w:rsidDel="000521C6">
          <w:rPr>
            <w:sz w:val="24"/>
            <w:szCs w:val="24"/>
          </w:rPr>
          <w:delText>Determine C</w:delText>
        </w:r>
        <w:r w:rsidRPr="00FD738A" w:rsidDel="000521C6">
          <w:rPr>
            <w:sz w:val="24"/>
            <w:szCs w:val="24"/>
            <w:vertAlign w:val="subscript"/>
          </w:rPr>
          <w:delText>PAA, Dose</w:delText>
        </w:r>
      </w:del>
      <w:ins w:id="517" w:author="Wisdom, Blair" w:date="2018-02-21T12:05:00Z">
        <w:r w:rsidR="000521C6" w:rsidRPr="00FD738A">
          <w:rPr>
            <w:sz w:val="24"/>
            <w:szCs w:val="24"/>
          </w:rPr>
          <w:t xml:space="preserve">If </w:t>
        </w:r>
      </w:ins>
      <w:ins w:id="518" w:author="Wisdom, Blair" w:date="2018-02-21T12:06:00Z">
        <w:r w:rsidR="000521C6" w:rsidRPr="00FD738A">
          <w:rPr>
            <w:sz w:val="24"/>
            <w:szCs w:val="24"/>
          </w:rPr>
          <w:t>(</w:t>
        </w:r>
      </w:ins>
      <w:proofErr w:type="spellStart"/>
      <w:ins w:id="519" w:author="Wisdom, Blair" w:date="2018-02-21T12:05:00Z">
        <w:r w:rsidR="000521C6" w:rsidRPr="00FD738A">
          <w:rPr>
            <w:sz w:val="24"/>
            <w:szCs w:val="24"/>
          </w:rPr>
          <w:t>C</w:t>
        </w:r>
        <w:r w:rsidR="000521C6" w:rsidRPr="00FD738A">
          <w:rPr>
            <w:sz w:val="24"/>
            <w:szCs w:val="24"/>
            <w:vertAlign w:val="subscript"/>
          </w:rPr>
          <w:t>Target,N</w:t>
        </w:r>
      </w:ins>
      <w:proofErr w:type="spellEnd"/>
      <w:del w:id="520" w:author="Wisdom, Blair" w:date="2018-02-21T12:05:00Z">
        <w:r w:rsidRPr="00FD738A" w:rsidDel="000521C6">
          <w:rPr>
            <w:sz w:val="24"/>
            <w:szCs w:val="24"/>
          </w:rPr>
          <w:delText>:</w:delText>
        </w:r>
      </w:del>
      <w:ins w:id="521" w:author="Wisdom, Blair" w:date="2018-02-21T12:05:00Z">
        <w:r w:rsidR="000521C6" w:rsidRPr="00FD738A">
          <w:rPr>
            <w:sz w:val="24"/>
            <w:szCs w:val="24"/>
          </w:rPr>
          <w:t xml:space="preserve"> </w:t>
        </w:r>
      </w:ins>
      <w:ins w:id="522" w:author="Wisdom, Blair" w:date="2018-02-21T12:06:00Z">
        <w:r w:rsidR="000521C6" w:rsidRPr="00FD738A">
          <w:rPr>
            <w:sz w:val="24"/>
            <w:szCs w:val="24"/>
          </w:rPr>
          <w:t xml:space="preserve">&lt; </w:t>
        </w:r>
        <w:proofErr w:type="spellStart"/>
        <w:r w:rsidR="000521C6" w:rsidRPr="00FD738A">
          <w:rPr>
            <w:sz w:val="24"/>
            <w:szCs w:val="24"/>
          </w:rPr>
          <w:t>C</w:t>
        </w:r>
        <w:r w:rsidR="000521C6" w:rsidRPr="00FD738A">
          <w:rPr>
            <w:sz w:val="24"/>
            <w:szCs w:val="24"/>
            <w:vertAlign w:val="subscript"/>
          </w:rPr>
          <w:t>PAA</w:t>
        </w:r>
        <w:r w:rsidR="000521C6" w:rsidRPr="00FD738A">
          <w:rPr>
            <w:sz w:val="24"/>
            <w:szCs w:val="24"/>
          </w:rPr>
          <w:t>,</w:t>
        </w:r>
        <w:r w:rsidR="000521C6" w:rsidRPr="00FD738A">
          <w:rPr>
            <w:sz w:val="24"/>
            <w:szCs w:val="24"/>
            <w:vertAlign w:val="subscript"/>
          </w:rPr>
          <w:t>Low,N</w:t>
        </w:r>
        <w:proofErr w:type="spellEnd"/>
        <w:r w:rsidR="000521C6" w:rsidRPr="00FD738A">
          <w:rPr>
            <w:sz w:val="24"/>
            <w:szCs w:val="24"/>
          </w:rPr>
          <w:t xml:space="preserve">), </w:t>
        </w:r>
      </w:ins>
      <w:proofErr w:type="spellStart"/>
      <w:ins w:id="523" w:author="Wisdom, Blair" w:date="2018-02-21T14:28:00Z">
        <w:r w:rsidR="003F279B" w:rsidRPr="00D5729D">
          <w:rPr>
            <w:sz w:val="24"/>
            <w:szCs w:val="24"/>
          </w:rPr>
          <w:t>C</w:t>
        </w:r>
        <w:r w:rsidR="003F279B" w:rsidRPr="00D5729D">
          <w:rPr>
            <w:sz w:val="24"/>
            <w:szCs w:val="24"/>
            <w:vertAlign w:val="subscript"/>
          </w:rPr>
          <w:t>PAA,Dose,N</w:t>
        </w:r>
      </w:ins>
      <w:proofErr w:type="spellEnd"/>
      <w:ins w:id="524" w:author="Wisdom, Blair" w:date="2018-02-21T12:06:00Z">
        <w:r w:rsidR="000521C6" w:rsidRPr="00FD738A">
          <w:rPr>
            <w:sz w:val="24"/>
            <w:szCs w:val="24"/>
          </w:rPr>
          <w:t xml:space="preserve"> = </w:t>
        </w:r>
        <w:proofErr w:type="spellStart"/>
        <w:r w:rsidR="000521C6" w:rsidRPr="00FD738A">
          <w:rPr>
            <w:sz w:val="24"/>
            <w:szCs w:val="24"/>
          </w:rPr>
          <w:t>C</w:t>
        </w:r>
        <w:r w:rsidR="000521C6" w:rsidRPr="00FD738A">
          <w:rPr>
            <w:sz w:val="24"/>
            <w:szCs w:val="24"/>
            <w:vertAlign w:val="subscript"/>
          </w:rPr>
          <w:t>PAA</w:t>
        </w:r>
        <w:r w:rsidR="000521C6" w:rsidRPr="00FD738A">
          <w:rPr>
            <w:sz w:val="24"/>
            <w:szCs w:val="24"/>
          </w:rPr>
          <w:t>,</w:t>
        </w:r>
        <w:r w:rsidR="000521C6" w:rsidRPr="00FD738A">
          <w:rPr>
            <w:sz w:val="24"/>
            <w:szCs w:val="24"/>
            <w:vertAlign w:val="subscript"/>
          </w:rPr>
          <w:t>Low,N</w:t>
        </w:r>
        <w:proofErr w:type="spellEnd"/>
        <w:r w:rsidR="000521C6" w:rsidRPr="00FD738A">
          <w:rPr>
            <w:sz w:val="24"/>
            <w:szCs w:val="24"/>
            <w:vertAlign w:val="subscript"/>
          </w:rPr>
          <w:t xml:space="preserve">, </w:t>
        </w:r>
        <w:r w:rsidR="000521C6" w:rsidRPr="00FD738A">
          <w:rPr>
            <w:sz w:val="24"/>
            <w:szCs w:val="24"/>
          </w:rPr>
          <w:t>else</w:t>
        </w:r>
      </w:ins>
      <w:ins w:id="525" w:author="Wisdom, Blair" w:date="2018-02-21T12:07:00Z">
        <w:r w:rsidR="000521C6" w:rsidRPr="00FD738A">
          <w:rPr>
            <w:sz w:val="24"/>
            <w:szCs w:val="24"/>
          </w:rPr>
          <w:t xml:space="preserve"> </w:t>
        </w:r>
      </w:ins>
      <w:ins w:id="526" w:author="Wisdom, Blair" w:date="2018-02-21T12:06:00Z">
        <w:r w:rsidR="000521C6" w:rsidRPr="00FD738A">
          <w:rPr>
            <w:sz w:val="24"/>
            <w:szCs w:val="24"/>
          </w:rPr>
          <w:t xml:space="preserve">if </w:t>
        </w:r>
      </w:ins>
      <w:ins w:id="527" w:author="Wisdom, Blair" w:date="2018-02-21T12:13:00Z">
        <w:r w:rsidR="00F765C8" w:rsidRPr="00BE4C84">
          <w:rPr>
            <w:sz w:val="24"/>
            <w:szCs w:val="24"/>
          </w:rPr>
          <w:t>(</w:t>
        </w:r>
        <w:proofErr w:type="spellStart"/>
        <w:r w:rsidR="00F765C8" w:rsidRPr="00BE4C84">
          <w:rPr>
            <w:sz w:val="24"/>
            <w:szCs w:val="24"/>
          </w:rPr>
          <w:t>C</w:t>
        </w:r>
        <w:r w:rsidR="00F765C8" w:rsidRPr="00BE4C84">
          <w:rPr>
            <w:sz w:val="24"/>
            <w:szCs w:val="24"/>
            <w:vertAlign w:val="subscript"/>
          </w:rPr>
          <w:t>Target,N</w:t>
        </w:r>
        <w:proofErr w:type="spellEnd"/>
        <w:r w:rsidR="00F765C8" w:rsidRPr="00BE4C84">
          <w:rPr>
            <w:sz w:val="24"/>
            <w:szCs w:val="24"/>
          </w:rPr>
          <w:t xml:space="preserve"> &gt; </w:t>
        </w:r>
        <w:proofErr w:type="spellStart"/>
        <w:r w:rsidR="00F765C8" w:rsidRPr="00BE4C84">
          <w:rPr>
            <w:sz w:val="24"/>
            <w:szCs w:val="24"/>
          </w:rPr>
          <w:t>C</w:t>
        </w:r>
        <w:r w:rsidR="00F765C8" w:rsidRPr="00BE4C84">
          <w:rPr>
            <w:sz w:val="24"/>
            <w:szCs w:val="24"/>
            <w:vertAlign w:val="subscript"/>
          </w:rPr>
          <w:t>PAA</w:t>
        </w:r>
        <w:r w:rsidR="00F765C8" w:rsidRPr="00BE4C84">
          <w:rPr>
            <w:sz w:val="24"/>
            <w:szCs w:val="24"/>
          </w:rPr>
          <w:t>,</w:t>
        </w:r>
        <w:r w:rsidR="00F765C8" w:rsidRPr="00BE4C84">
          <w:rPr>
            <w:sz w:val="24"/>
            <w:szCs w:val="24"/>
            <w:vertAlign w:val="subscript"/>
          </w:rPr>
          <w:t>High,N</w:t>
        </w:r>
        <w:proofErr w:type="spellEnd"/>
        <w:r w:rsidR="00F765C8" w:rsidRPr="00BE4C84">
          <w:rPr>
            <w:sz w:val="24"/>
            <w:szCs w:val="24"/>
          </w:rPr>
          <w:t xml:space="preserve">), </w:t>
        </w:r>
      </w:ins>
      <w:proofErr w:type="spellStart"/>
      <w:ins w:id="528" w:author="Wisdom, Blair" w:date="2018-02-21T14:28:00Z">
        <w:r w:rsidR="003F279B" w:rsidRPr="00D5729D">
          <w:rPr>
            <w:sz w:val="24"/>
            <w:szCs w:val="24"/>
          </w:rPr>
          <w:t>C</w:t>
        </w:r>
        <w:r w:rsidR="003F279B" w:rsidRPr="00D5729D">
          <w:rPr>
            <w:sz w:val="24"/>
            <w:szCs w:val="24"/>
            <w:vertAlign w:val="subscript"/>
          </w:rPr>
          <w:t>PAA,Dose,N</w:t>
        </w:r>
        <w:proofErr w:type="spellEnd"/>
        <w:r w:rsidR="003F279B" w:rsidRPr="00BE4C84">
          <w:rPr>
            <w:sz w:val="24"/>
            <w:szCs w:val="24"/>
          </w:rPr>
          <w:t xml:space="preserve"> </w:t>
        </w:r>
      </w:ins>
      <w:ins w:id="529" w:author="Wisdom, Blair" w:date="2018-02-21T12:13:00Z">
        <w:r w:rsidR="00F765C8" w:rsidRPr="00BE4C84">
          <w:rPr>
            <w:sz w:val="24"/>
            <w:szCs w:val="24"/>
          </w:rPr>
          <w:t xml:space="preserve">= </w:t>
        </w:r>
        <w:proofErr w:type="spellStart"/>
        <w:r w:rsidR="00F765C8" w:rsidRPr="00BE4C84">
          <w:rPr>
            <w:sz w:val="24"/>
            <w:szCs w:val="24"/>
          </w:rPr>
          <w:t>C</w:t>
        </w:r>
        <w:r w:rsidR="00F765C8" w:rsidRPr="00BE4C84">
          <w:rPr>
            <w:sz w:val="24"/>
            <w:szCs w:val="24"/>
            <w:vertAlign w:val="subscript"/>
          </w:rPr>
          <w:t>PAA</w:t>
        </w:r>
        <w:r w:rsidR="00F765C8" w:rsidRPr="00BE4C84">
          <w:rPr>
            <w:sz w:val="24"/>
            <w:szCs w:val="24"/>
          </w:rPr>
          <w:t>,</w:t>
        </w:r>
        <w:r w:rsidR="00F765C8" w:rsidRPr="00BE4C84">
          <w:rPr>
            <w:sz w:val="24"/>
            <w:szCs w:val="24"/>
            <w:vertAlign w:val="subscript"/>
          </w:rPr>
          <w:t>High,N</w:t>
        </w:r>
        <w:proofErr w:type="spellEnd"/>
        <w:r w:rsidR="00F765C8" w:rsidRPr="00BE4C84">
          <w:rPr>
            <w:sz w:val="24"/>
            <w:szCs w:val="24"/>
            <w:vertAlign w:val="subscript"/>
          </w:rPr>
          <w:t xml:space="preserve">, </w:t>
        </w:r>
        <w:r w:rsidR="00F765C8" w:rsidRPr="00FD738A">
          <w:rPr>
            <w:sz w:val="24"/>
            <w:szCs w:val="24"/>
          </w:rPr>
          <w:t>else</w:t>
        </w:r>
        <w:r w:rsidR="00F765C8" w:rsidRPr="00BE4C84">
          <w:rPr>
            <w:sz w:val="24"/>
            <w:szCs w:val="24"/>
            <w:vertAlign w:val="subscript"/>
          </w:rPr>
          <w:t xml:space="preserve"> </w:t>
        </w:r>
      </w:ins>
      <w:proofErr w:type="spellStart"/>
      <w:ins w:id="530" w:author="Wisdom, Blair" w:date="2018-02-21T12:14:00Z">
        <w:r w:rsidR="00F765C8" w:rsidRPr="00FD738A">
          <w:rPr>
            <w:sz w:val="24"/>
            <w:szCs w:val="24"/>
          </w:rPr>
          <w:t>C</w:t>
        </w:r>
        <w:r w:rsidR="00F765C8" w:rsidRPr="00FD738A">
          <w:rPr>
            <w:sz w:val="24"/>
            <w:szCs w:val="24"/>
            <w:vertAlign w:val="subscript"/>
          </w:rPr>
          <w:t>PAA,Dose,N</w:t>
        </w:r>
      </w:ins>
      <w:proofErr w:type="spellEnd"/>
      <w:ins w:id="531" w:author="Wisdom, Blair" w:date="2018-02-21T14:28:00Z">
        <w:r w:rsidR="003F279B">
          <w:rPr>
            <w:sz w:val="24"/>
            <w:szCs w:val="24"/>
            <w:vertAlign w:val="subscript"/>
          </w:rPr>
          <w:t xml:space="preserve"> = </w:t>
        </w:r>
        <w:proofErr w:type="spellStart"/>
        <w:r w:rsidR="003F279B" w:rsidRPr="00D5729D">
          <w:rPr>
            <w:sz w:val="24"/>
            <w:szCs w:val="24"/>
          </w:rPr>
          <w:t>C</w:t>
        </w:r>
        <w:r w:rsidR="003F279B" w:rsidRPr="00D5729D">
          <w:rPr>
            <w:sz w:val="24"/>
            <w:szCs w:val="24"/>
            <w:vertAlign w:val="subscript"/>
          </w:rPr>
          <w:t>Target,N</w:t>
        </w:r>
      </w:ins>
      <w:proofErr w:type="spellEnd"/>
    </w:p>
    <w:p w14:paraId="61D10207" w14:textId="4D35901E" w:rsidR="003F279B" w:rsidRPr="00D5729D" w:rsidRDefault="003F279B">
      <w:pPr>
        <w:pStyle w:val="ListParagraph"/>
        <w:numPr>
          <w:ilvl w:val="1"/>
          <w:numId w:val="15"/>
        </w:numPr>
        <w:jc w:val="both"/>
        <w:rPr>
          <w:ins w:id="532" w:author="Wisdom, Blair" w:date="2018-02-21T14:28:00Z"/>
          <w:sz w:val="24"/>
          <w:szCs w:val="24"/>
        </w:rPr>
        <w:pPrChange w:id="533" w:author="Kristen Wisdom" w:date="2019-06-20T11:33:00Z">
          <w:pPr>
            <w:pStyle w:val="ListParagraph"/>
            <w:numPr>
              <w:ilvl w:val="1"/>
              <w:numId w:val="3"/>
            </w:numPr>
            <w:ind w:left="1440" w:hanging="360"/>
            <w:jc w:val="both"/>
          </w:pPr>
        </w:pPrChange>
      </w:pPr>
      <w:ins w:id="534" w:author="Wisdom, Blair" w:date="2018-02-21T14:28:00Z">
        <w:r w:rsidRPr="00D5729D">
          <w:rPr>
            <w:sz w:val="24"/>
            <w:szCs w:val="24"/>
          </w:rPr>
          <w:t>If (</w:t>
        </w:r>
        <w:proofErr w:type="spellStart"/>
        <w:proofErr w:type="gramStart"/>
        <w:r w:rsidRPr="00D5729D">
          <w:rPr>
            <w:sz w:val="24"/>
            <w:szCs w:val="24"/>
          </w:rPr>
          <w:t>C</w:t>
        </w:r>
        <w:r w:rsidRPr="00D5729D">
          <w:rPr>
            <w:sz w:val="24"/>
            <w:szCs w:val="24"/>
            <w:vertAlign w:val="subscript"/>
          </w:rPr>
          <w:t>Target,</w:t>
        </w:r>
        <w:r>
          <w:rPr>
            <w:sz w:val="24"/>
            <w:szCs w:val="24"/>
            <w:vertAlign w:val="subscript"/>
          </w:rPr>
          <w:t>S</w:t>
        </w:r>
        <w:proofErr w:type="spellEnd"/>
        <w:proofErr w:type="gramEnd"/>
        <w:r w:rsidRPr="00D5729D">
          <w:rPr>
            <w:sz w:val="24"/>
            <w:szCs w:val="24"/>
          </w:rPr>
          <w:t xml:space="preserve"> &lt; </w:t>
        </w:r>
        <w:proofErr w:type="spellStart"/>
        <w:r w:rsidRPr="00D5729D">
          <w:rPr>
            <w:sz w:val="24"/>
            <w:szCs w:val="24"/>
          </w:rPr>
          <w:t>C</w:t>
        </w:r>
        <w:r w:rsidRPr="00D5729D">
          <w:rPr>
            <w:sz w:val="24"/>
            <w:szCs w:val="24"/>
            <w:vertAlign w:val="subscript"/>
          </w:rPr>
          <w:t>PAA</w:t>
        </w:r>
        <w:r w:rsidRPr="00D5729D">
          <w:rPr>
            <w:sz w:val="24"/>
            <w:szCs w:val="24"/>
          </w:rPr>
          <w:t>,</w:t>
        </w:r>
        <w:r w:rsidRPr="00D5729D">
          <w:rPr>
            <w:sz w:val="24"/>
            <w:szCs w:val="24"/>
            <w:vertAlign w:val="subscript"/>
          </w:rPr>
          <w:t>Low,</w:t>
        </w:r>
        <w:r>
          <w:rPr>
            <w:sz w:val="24"/>
            <w:szCs w:val="24"/>
            <w:vertAlign w:val="subscript"/>
          </w:rPr>
          <w:t>S</w:t>
        </w:r>
        <w:proofErr w:type="spellEnd"/>
        <w:r w:rsidRPr="00D5729D">
          <w:rPr>
            <w:sz w:val="24"/>
            <w:szCs w:val="24"/>
          </w:rPr>
          <w:t xml:space="preserve">), </w:t>
        </w:r>
        <w:proofErr w:type="spellStart"/>
        <w:r w:rsidRPr="00D5729D">
          <w:rPr>
            <w:sz w:val="24"/>
            <w:szCs w:val="24"/>
          </w:rPr>
          <w:t>C</w:t>
        </w:r>
        <w:r w:rsidRPr="00D5729D">
          <w:rPr>
            <w:sz w:val="24"/>
            <w:szCs w:val="24"/>
            <w:vertAlign w:val="subscript"/>
          </w:rPr>
          <w:t>PAA,Dose,</w:t>
        </w:r>
        <w:r>
          <w:rPr>
            <w:sz w:val="24"/>
            <w:szCs w:val="24"/>
            <w:vertAlign w:val="subscript"/>
          </w:rPr>
          <w:t>S</w:t>
        </w:r>
        <w:proofErr w:type="spellEnd"/>
        <w:r w:rsidRPr="00D5729D">
          <w:rPr>
            <w:sz w:val="24"/>
            <w:szCs w:val="24"/>
          </w:rPr>
          <w:t xml:space="preserve"> = </w:t>
        </w:r>
        <w:proofErr w:type="spellStart"/>
        <w:r w:rsidRPr="00D5729D">
          <w:rPr>
            <w:sz w:val="24"/>
            <w:szCs w:val="24"/>
          </w:rPr>
          <w:t>C</w:t>
        </w:r>
        <w:r w:rsidRPr="00D5729D">
          <w:rPr>
            <w:sz w:val="24"/>
            <w:szCs w:val="24"/>
            <w:vertAlign w:val="subscript"/>
          </w:rPr>
          <w:t>PAA</w:t>
        </w:r>
        <w:r w:rsidRPr="00D5729D">
          <w:rPr>
            <w:sz w:val="24"/>
            <w:szCs w:val="24"/>
          </w:rPr>
          <w:t>,</w:t>
        </w:r>
        <w:r w:rsidRPr="00D5729D">
          <w:rPr>
            <w:sz w:val="24"/>
            <w:szCs w:val="24"/>
            <w:vertAlign w:val="subscript"/>
          </w:rPr>
          <w:t>Low,</w:t>
        </w:r>
        <w:r>
          <w:rPr>
            <w:sz w:val="24"/>
            <w:szCs w:val="24"/>
            <w:vertAlign w:val="subscript"/>
          </w:rPr>
          <w:t>S</w:t>
        </w:r>
        <w:proofErr w:type="spellEnd"/>
        <w:r w:rsidRPr="00D5729D">
          <w:rPr>
            <w:sz w:val="24"/>
            <w:szCs w:val="24"/>
            <w:vertAlign w:val="subscript"/>
          </w:rPr>
          <w:t xml:space="preserve">, </w:t>
        </w:r>
        <w:r w:rsidRPr="00D5729D">
          <w:rPr>
            <w:sz w:val="24"/>
            <w:szCs w:val="24"/>
          </w:rPr>
          <w:t>else if (</w:t>
        </w:r>
        <w:proofErr w:type="spellStart"/>
        <w:r w:rsidRPr="00D5729D">
          <w:rPr>
            <w:sz w:val="24"/>
            <w:szCs w:val="24"/>
          </w:rPr>
          <w:t>C</w:t>
        </w:r>
        <w:r w:rsidRPr="00D5729D">
          <w:rPr>
            <w:sz w:val="24"/>
            <w:szCs w:val="24"/>
            <w:vertAlign w:val="subscript"/>
          </w:rPr>
          <w:t>Target,</w:t>
        </w:r>
        <w:r>
          <w:rPr>
            <w:sz w:val="24"/>
            <w:szCs w:val="24"/>
            <w:vertAlign w:val="subscript"/>
          </w:rPr>
          <w:t>S</w:t>
        </w:r>
        <w:proofErr w:type="spellEnd"/>
        <w:r w:rsidRPr="00D5729D">
          <w:rPr>
            <w:sz w:val="24"/>
            <w:szCs w:val="24"/>
          </w:rPr>
          <w:t xml:space="preserve"> &gt; </w:t>
        </w:r>
        <w:proofErr w:type="spellStart"/>
        <w:r w:rsidRPr="00D5729D">
          <w:rPr>
            <w:sz w:val="24"/>
            <w:szCs w:val="24"/>
          </w:rPr>
          <w:t>C</w:t>
        </w:r>
        <w:r w:rsidRPr="00D5729D">
          <w:rPr>
            <w:sz w:val="24"/>
            <w:szCs w:val="24"/>
            <w:vertAlign w:val="subscript"/>
          </w:rPr>
          <w:t>PAA</w:t>
        </w:r>
        <w:r w:rsidRPr="00D5729D">
          <w:rPr>
            <w:sz w:val="24"/>
            <w:szCs w:val="24"/>
          </w:rPr>
          <w:t>,</w:t>
        </w:r>
        <w:r w:rsidRPr="00D5729D">
          <w:rPr>
            <w:sz w:val="24"/>
            <w:szCs w:val="24"/>
            <w:vertAlign w:val="subscript"/>
          </w:rPr>
          <w:t>High,</w:t>
        </w:r>
        <w:r>
          <w:rPr>
            <w:sz w:val="24"/>
            <w:szCs w:val="24"/>
            <w:vertAlign w:val="subscript"/>
          </w:rPr>
          <w:t>S</w:t>
        </w:r>
        <w:proofErr w:type="spellEnd"/>
        <w:r w:rsidRPr="00D5729D">
          <w:rPr>
            <w:sz w:val="24"/>
            <w:szCs w:val="24"/>
          </w:rPr>
          <w:t xml:space="preserve">), </w:t>
        </w:r>
        <w:proofErr w:type="spellStart"/>
        <w:r w:rsidRPr="00D5729D">
          <w:rPr>
            <w:sz w:val="24"/>
            <w:szCs w:val="24"/>
          </w:rPr>
          <w:t>C</w:t>
        </w:r>
        <w:r w:rsidRPr="00D5729D">
          <w:rPr>
            <w:sz w:val="24"/>
            <w:szCs w:val="24"/>
            <w:vertAlign w:val="subscript"/>
          </w:rPr>
          <w:t>PAA,Dose,</w:t>
        </w:r>
        <w:r>
          <w:rPr>
            <w:sz w:val="24"/>
            <w:szCs w:val="24"/>
            <w:vertAlign w:val="subscript"/>
          </w:rPr>
          <w:t>S</w:t>
        </w:r>
        <w:proofErr w:type="spellEnd"/>
        <w:r w:rsidRPr="00D5729D">
          <w:rPr>
            <w:sz w:val="24"/>
            <w:szCs w:val="24"/>
          </w:rPr>
          <w:t xml:space="preserve"> = </w:t>
        </w:r>
        <w:proofErr w:type="spellStart"/>
        <w:r w:rsidRPr="00D5729D">
          <w:rPr>
            <w:sz w:val="24"/>
            <w:szCs w:val="24"/>
          </w:rPr>
          <w:t>C</w:t>
        </w:r>
        <w:r w:rsidRPr="00D5729D">
          <w:rPr>
            <w:sz w:val="24"/>
            <w:szCs w:val="24"/>
            <w:vertAlign w:val="subscript"/>
          </w:rPr>
          <w:t>PAA</w:t>
        </w:r>
        <w:r w:rsidRPr="00D5729D">
          <w:rPr>
            <w:sz w:val="24"/>
            <w:szCs w:val="24"/>
          </w:rPr>
          <w:t>,</w:t>
        </w:r>
        <w:r w:rsidRPr="00D5729D">
          <w:rPr>
            <w:sz w:val="24"/>
            <w:szCs w:val="24"/>
            <w:vertAlign w:val="subscript"/>
          </w:rPr>
          <w:t>High,</w:t>
        </w:r>
        <w:r>
          <w:rPr>
            <w:sz w:val="24"/>
            <w:szCs w:val="24"/>
            <w:vertAlign w:val="subscript"/>
          </w:rPr>
          <w:t>S</w:t>
        </w:r>
        <w:proofErr w:type="spellEnd"/>
        <w:r w:rsidRPr="00D5729D">
          <w:rPr>
            <w:sz w:val="24"/>
            <w:szCs w:val="24"/>
            <w:vertAlign w:val="subscript"/>
          </w:rPr>
          <w:t xml:space="preserve">, </w:t>
        </w:r>
        <w:r w:rsidRPr="00D5729D">
          <w:rPr>
            <w:sz w:val="24"/>
            <w:szCs w:val="24"/>
          </w:rPr>
          <w:t>else</w:t>
        </w:r>
        <w:r w:rsidRPr="00D5729D">
          <w:rPr>
            <w:sz w:val="24"/>
            <w:szCs w:val="24"/>
            <w:vertAlign w:val="subscript"/>
          </w:rPr>
          <w:t xml:space="preserve"> </w:t>
        </w:r>
        <w:proofErr w:type="spellStart"/>
        <w:r w:rsidRPr="00D5729D">
          <w:rPr>
            <w:sz w:val="24"/>
            <w:szCs w:val="24"/>
          </w:rPr>
          <w:t>C</w:t>
        </w:r>
        <w:r w:rsidRPr="00D5729D">
          <w:rPr>
            <w:sz w:val="24"/>
            <w:szCs w:val="24"/>
            <w:vertAlign w:val="subscript"/>
          </w:rPr>
          <w:t>PAA,Dose,</w:t>
        </w:r>
        <w:r>
          <w:rPr>
            <w:sz w:val="24"/>
            <w:szCs w:val="24"/>
            <w:vertAlign w:val="subscript"/>
          </w:rPr>
          <w:t>S</w:t>
        </w:r>
        <w:proofErr w:type="spellEnd"/>
        <w:r>
          <w:rPr>
            <w:sz w:val="24"/>
            <w:szCs w:val="24"/>
            <w:vertAlign w:val="subscript"/>
          </w:rPr>
          <w:t xml:space="preserve"> = </w:t>
        </w:r>
        <w:proofErr w:type="spellStart"/>
        <w:r w:rsidRPr="00D5729D">
          <w:rPr>
            <w:sz w:val="24"/>
            <w:szCs w:val="24"/>
          </w:rPr>
          <w:t>C</w:t>
        </w:r>
        <w:r w:rsidRPr="00D5729D">
          <w:rPr>
            <w:sz w:val="24"/>
            <w:szCs w:val="24"/>
            <w:vertAlign w:val="subscript"/>
          </w:rPr>
          <w:t>Target,</w:t>
        </w:r>
        <w:r>
          <w:rPr>
            <w:sz w:val="24"/>
            <w:szCs w:val="24"/>
            <w:vertAlign w:val="subscript"/>
          </w:rPr>
          <w:t>S</w:t>
        </w:r>
        <w:proofErr w:type="spellEnd"/>
      </w:ins>
    </w:p>
    <w:p w14:paraId="18699016" w14:textId="2D744D94" w:rsidR="003F279B" w:rsidRPr="00FD738A" w:rsidDel="003F279B" w:rsidRDefault="003F279B">
      <w:pPr>
        <w:pStyle w:val="ListParagraph"/>
        <w:numPr>
          <w:ilvl w:val="1"/>
          <w:numId w:val="15"/>
        </w:numPr>
        <w:jc w:val="both"/>
        <w:rPr>
          <w:del w:id="535" w:author="Wisdom, Blair" w:date="2018-02-21T14:28:00Z"/>
          <w:sz w:val="24"/>
          <w:szCs w:val="24"/>
        </w:rPr>
        <w:pPrChange w:id="536" w:author="Kristen Wisdom" w:date="2019-06-20T11:33:00Z">
          <w:pPr>
            <w:pStyle w:val="ListParagraph"/>
            <w:numPr>
              <w:ilvl w:val="1"/>
              <w:numId w:val="3"/>
            </w:numPr>
            <w:ind w:left="1440" w:hanging="360"/>
            <w:jc w:val="both"/>
          </w:pPr>
        </w:pPrChange>
      </w:pPr>
    </w:p>
    <w:p w14:paraId="7BB030BD" w14:textId="6F57E6E3" w:rsidR="00980584" w:rsidRPr="00FD738A" w:rsidDel="00F765C8" w:rsidRDefault="00980584">
      <w:pPr>
        <w:pStyle w:val="ListParagraph"/>
        <w:numPr>
          <w:ilvl w:val="1"/>
          <w:numId w:val="15"/>
        </w:numPr>
        <w:jc w:val="both"/>
        <w:rPr>
          <w:del w:id="537" w:author="Wisdom, Blair" w:date="2018-02-21T12:14:00Z"/>
          <w:sz w:val="24"/>
          <w:szCs w:val="24"/>
        </w:rPr>
        <w:pPrChange w:id="538" w:author="Kristen Wisdom" w:date="2019-06-20T11:33:00Z">
          <w:pPr>
            <w:pStyle w:val="ListParagraph"/>
            <w:numPr>
              <w:ilvl w:val="1"/>
              <w:numId w:val="3"/>
            </w:numPr>
            <w:ind w:left="1440" w:hanging="360"/>
            <w:jc w:val="both"/>
          </w:pPr>
        </w:pPrChange>
      </w:pPr>
      <w:del w:id="539" w:author="Wisdom, Blair" w:date="2018-02-21T12:14:00Z">
        <w:r w:rsidRPr="00FD738A" w:rsidDel="00F765C8">
          <w:rPr>
            <w:sz w:val="24"/>
            <w:szCs w:val="24"/>
          </w:rPr>
          <w:delText>If (Flow</w:delText>
        </w:r>
        <w:r w:rsidRPr="00FD738A" w:rsidDel="00F765C8">
          <w:rPr>
            <w:sz w:val="24"/>
            <w:szCs w:val="24"/>
            <w:vertAlign w:val="subscript"/>
          </w:rPr>
          <w:delText>N</w:delText>
        </w:r>
        <w:r w:rsidRPr="00FD738A" w:rsidDel="00F765C8">
          <w:rPr>
            <w:sz w:val="24"/>
            <w:szCs w:val="24"/>
          </w:rPr>
          <w:delText xml:space="preserve"> &gt;145 (mgd) and C</w:delText>
        </w:r>
        <w:r w:rsidRPr="00FD738A" w:rsidDel="00F765C8">
          <w:rPr>
            <w:sz w:val="24"/>
            <w:szCs w:val="24"/>
            <w:vertAlign w:val="subscript"/>
          </w:rPr>
          <w:delText xml:space="preserve">PAA,Input,N </w:delText>
        </w:r>
        <w:r w:rsidRPr="00FD738A" w:rsidDel="00F765C8">
          <w:rPr>
            <w:sz w:val="24"/>
            <w:szCs w:val="24"/>
          </w:rPr>
          <w:delText>&lt; C</w:delText>
        </w:r>
        <w:r w:rsidRPr="00FD738A" w:rsidDel="00F765C8">
          <w:rPr>
            <w:sz w:val="24"/>
            <w:szCs w:val="24"/>
            <w:vertAlign w:val="subscript"/>
          </w:rPr>
          <w:delText>PAA,High,N</w:delText>
        </w:r>
        <w:r w:rsidRPr="00FD738A" w:rsidDel="00F765C8">
          <w:rPr>
            <w:sz w:val="24"/>
            <w:szCs w:val="24"/>
          </w:rPr>
          <w:delText>)</w:delText>
        </w:r>
        <w:r w:rsidRPr="00FD738A" w:rsidDel="00F765C8">
          <w:rPr>
            <w:sz w:val="24"/>
            <w:szCs w:val="24"/>
            <w:vertAlign w:val="subscript"/>
          </w:rPr>
          <w:delText xml:space="preserve">, </w:delText>
        </w:r>
        <w:r w:rsidRPr="00FD738A" w:rsidDel="00F765C8">
          <w:rPr>
            <w:sz w:val="24"/>
            <w:szCs w:val="24"/>
          </w:rPr>
          <w:delText>C</w:delText>
        </w:r>
        <w:r w:rsidRPr="00FD738A" w:rsidDel="00F765C8">
          <w:rPr>
            <w:sz w:val="24"/>
            <w:szCs w:val="24"/>
            <w:vertAlign w:val="subscript"/>
          </w:rPr>
          <w:delText>PAA,Dose,N</w:delText>
        </w:r>
        <w:r w:rsidRPr="00FD738A" w:rsidDel="00F765C8">
          <w:rPr>
            <w:sz w:val="24"/>
            <w:szCs w:val="24"/>
          </w:rPr>
          <w:delText xml:space="preserve"> = C</w:delText>
        </w:r>
        <w:r w:rsidRPr="00FD738A" w:rsidDel="00F765C8">
          <w:rPr>
            <w:sz w:val="24"/>
            <w:szCs w:val="24"/>
            <w:vertAlign w:val="subscript"/>
          </w:rPr>
          <w:delText xml:space="preserve">PAA,High,N </w:delText>
        </w:r>
        <w:r w:rsidRPr="00FD738A" w:rsidDel="00F765C8">
          <w:rPr>
            <w:sz w:val="24"/>
            <w:szCs w:val="24"/>
          </w:rPr>
          <w:delText>else C</w:delText>
        </w:r>
        <w:r w:rsidRPr="00FD738A" w:rsidDel="00F765C8">
          <w:rPr>
            <w:sz w:val="24"/>
            <w:szCs w:val="24"/>
            <w:vertAlign w:val="subscript"/>
          </w:rPr>
          <w:delText>PAA,Dose,N</w:delText>
        </w:r>
        <w:r w:rsidRPr="00FD738A" w:rsidDel="00F765C8">
          <w:rPr>
            <w:sz w:val="24"/>
            <w:szCs w:val="24"/>
          </w:rPr>
          <w:delText xml:space="preserve"> = C</w:delText>
        </w:r>
        <w:r w:rsidRPr="00FD738A" w:rsidDel="00F765C8">
          <w:rPr>
            <w:sz w:val="24"/>
            <w:szCs w:val="24"/>
            <w:vertAlign w:val="subscript"/>
          </w:rPr>
          <w:delText>PAA,Input,N</w:delText>
        </w:r>
      </w:del>
    </w:p>
    <w:p w14:paraId="314ACA35" w14:textId="3CBF2AAF" w:rsidR="00980584" w:rsidRPr="00FD738A" w:rsidDel="00F765C8" w:rsidRDefault="00980584">
      <w:pPr>
        <w:pStyle w:val="ListParagraph"/>
        <w:numPr>
          <w:ilvl w:val="1"/>
          <w:numId w:val="15"/>
        </w:numPr>
        <w:jc w:val="both"/>
        <w:rPr>
          <w:del w:id="540" w:author="Wisdom, Blair" w:date="2018-02-21T12:14:00Z"/>
          <w:sz w:val="24"/>
          <w:szCs w:val="24"/>
        </w:rPr>
        <w:pPrChange w:id="541" w:author="Kristen Wisdom" w:date="2019-06-20T11:33:00Z">
          <w:pPr>
            <w:pStyle w:val="ListParagraph"/>
            <w:numPr>
              <w:ilvl w:val="1"/>
              <w:numId w:val="3"/>
            </w:numPr>
            <w:ind w:left="1440" w:hanging="360"/>
            <w:jc w:val="both"/>
          </w:pPr>
        </w:pPrChange>
      </w:pPr>
      <w:del w:id="542" w:author="Wisdom, Blair" w:date="2018-02-21T12:14:00Z">
        <w:r w:rsidRPr="00FD738A" w:rsidDel="00F765C8">
          <w:rPr>
            <w:sz w:val="24"/>
            <w:szCs w:val="24"/>
          </w:rPr>
          <w:delText>If (Flow</w:delText>
        </w:r>
        <w:r w:rsidRPr="00FD738A" w:rsidDel="00F765C8">
          <w:rPr>
            <w:sz w:val="24"/>
            <w:szCs w:val="24"/>
            <w:vertAlign w:val="subscript"/>
          </w:rPr>
          <w:delText>S</w:delText>
        </w:r>
        <w:r w:rsidRPr="00FD738A" w:rsidDel="00F765C8">
          <w:rPr>
            <w:sz w:val="24"/>
            <w:szCs w:val="24"/>
          </w:rPr>
          <w:delText xml:space="preserve"> &gt; 135 (mgd) and C</w:delText>
        </w:r>
        <w:r w:rsidRPr="00FD738A" w:rsidDel="00F765C8">
          <w:rPr>
            <w:sz w:val="24"/>
            <w:szCs w:val="24"/>
            <w:vertAlign w:val="subscript"/>
          </w:rPr>
          <w:delText>PAA,Input,S</w:delText>
        </w:r>
        <w:r w:rsidRPr="00FD738A" w:rsidDel="00F765C8">
          <w:rPr>
            <w:sz w:val="24"/>
            <w:szCs w:val="24"/>
          </w:rPr>
          <w:delText xml:space="preserve"> &lt; C</w:delText>
        </w:r>
        <w:r w:rsidRPr="00FD738A" w:rsidDel="00F765C8">
          <w:rPr>
            <w:sz w:val="24"/>
            <w:szCs w:val="24"/>
            <w:vertAlign w:val="subscript"/>
          </w:rPr>
          <w:delText>PAA,High,S</w:delText>
        </w:r>
        <w:r w:rsidRPr="00FD738A" w:rsidDel="00F765C8">
          <w:rPr>
            <w:sz w:val="24"/>
            <w:szCs w:val="24"/>
          </w:rPr>
          <w:delText>)</w:delText>
        </w:r>
        <w:r w:rsidRPr="00FD738A" w:rsidDel="00F765C8">
          <w:rPr>
            <w:sz w:val="24"/>
            <w:szCs w:val="24"/>
            <w:vertAlign w:val="subscript"/>
          </w:rPr>
          <w:delText xml:space="preserve">, </w:delText>
        </w:r>
        <w:r w:rsidRPr="00FD738A" w:rsidDel="00F765C8">
          <w:rPr>
            <w:sz w:val="24"/>
            <w:szCs w:val="24"/>
          </w:rPr>
          <w:delText>C</w:delText>
        </w:r>
        <w:r w:rsidRPr="00FD738A" w:rsidDel="00F765C8">
          <w:rPr>
            <w:sz w:val="24"/>
            <w:szCs w:val="24"/>
            <w:vertAlign w:val="subscript"/>
          </w:rPr>
          <w:delText>PAA,Dose,S</w:delText>
        </w:r>
        <w:r w:rsidRPr="00FD738A" w:rsidDel="00F765C8">
          <w:rPr>
            <w:sz w:val="24"/>
            <w:szCs w:val="24"/>
          </w:rPr>
          <w:delText xml:space="preserve"> = C</w:delText>
        </w:r>
        <w:r w:rsidRPr="00FD738A" w:rsidDel="00F765C8">
          <w:rPr>
            <w:sz w:val="24"/>
            <w:szCs w:val="24"/>
            <w:vertAlign w:val="subscript"/>
          </w:rPr>
          <w:delText xml:space="preserve">PAA,High,S </w:delText>
        </w:r>
        <w:r w:rsidRPr="00FD738A" w:rsidDel="00F765C8">
          <w:rPr>
            <w:sz w:val="24"/>
            <w:szCs w:val="24"/>
          </w:rPr>
          <w:delText xml:space="preserve"> else C</w:delText>
        </w:r>
        <w:r w:rsidRPr="00FD738A" w:rsidDel="00F765C8">
          <w:rPr>
            <w:sz w:val="24"/>
            <w:szCs w:val="24"/>
            <w:vertAlign w:val="subscript"/>
          </w:rPr>
          <w:delText>PAA,Dose,S</w:delText>
        </w:r>
        <w:r w:rsidRPr="00FD738A" w:rsidDel="00F765C8">
          <w:rPr>
            <w:sz w:val="24"/>
            <w:szCs w:val="24"/>
          </w:rPr>
          <w:delText xml:space="preserve"> = C</w:delText>
        </w:r>
        <w:r w:rsidRPr="00FD738A" w:rsidDel="00F765C8">
          <w:rPr>
            <w:sz w:val="24"/>
            <w:szCs w:val="24"/>
            <w:vertAlign w:val="subscript"/>
          </w:rPr>
          <w:delText>PAA,Input,S</w:delText>
        </w:r>
      </w:del>
    </w:p>
    <w:p w14:paraId="1D3C1D5C" w14:textId="1723FBF5" w:rsidR="00980584" w:rsidRDefault="00980584">
      <w:pPr>
        <w:pStyle w:val="ListParagraph"/>
        <w:numPr>
          <w:ilvl w:val="0"/>
          <w:numId w:val="15"/>
        </w:numPr>
        <w:jc w:val="both"/>
        <w:pPrChange w:id="543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 xml:space="preserve">Step </w:t>
      </w:r>
      <w:del w:id="544" w:author="Wisdom, Blair" w:date="2018-02-21T14:29:00Z">
        <w:r w:rsidDel="003F279B">
          <w:delText>2</w:delText>
        </w:r>
      </w:del>
      <w:ins w:id="545" w:author="Wisdom, Blair" w:date="2018-02-21T14:29:00Z">
        <w:r w:rsidR="003F279B">
          <w:t>5</w:t>
        </w:r>
      </w:ins>
      <w:r>
        <w:t>: Calculate the mass of PAA required for target dose concentration:</w:t>
      </w:r>
    </w:p>
    <w:p w14:paraId="263F1E8D" w14:textId="77777777" w:rsidR="00980584" w:rsidRDefault="00980584" w:rsidP="00980584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M</w:t>
      </w:r>
      <w:r w:rsidRPr="00064E97">
        <w:rPr>
          <w:vertAlign w:val="subscript"/>
        </w:rPr>
        <w:t>PAA,N</w:t>
      </w:r>
      <w:proofErr w:type="gramEnd"/>
      <w:r>
        <w:rPr>
          <w:vertAlign w:val="subscript"/>
        </w:rPr>
        <w:t xml:space="preserve"> </w:t>
      </w:r>
      <w:r>
        <w:t>(</w:t>
      </w:r>
      <w:proofErr w:type="spellStart"/>
      <w:r>
        <w:t>lbs</w:t>
      </w:r>
      <w:proofErr w:type="spellEnd"/>
      <w:r>
        <w:t xml:space="preserve">/day) to add to North = </w:t>
      </w:r>
      <w:proofErr w:type="spellStart"/>
      <w:r>
        <w:t>Flow</w:t>
      </w:r>
      <w:r w:rsidRPr="00EF7C70">
        <w:rPr>
          <w:vertAlign w:val="subscript"/>
        </w:rPr>
        <w:t>N</w:t>
      </w:r>
      <w:proofErr w:type="spellEnd"/>
      <w:r>
        <w:t xml:space="preserve"> (MGD) * </w:t>
      </w:r>
      <w:proofErr w:type="spellStart"/>
      <w:r>
        <w:t>C</w:t>
      </w:r>
      <w:r w:rsidRPr="00064E97">
        <w:rPr>
          <w:vertAlign w:val="subscript"/>
        </w:rPr>
        <w:t>PAA</w:t>
      </w:r>
      <w:r>
        <w:rPr>
          <w:vertAlign w:val="subscript"/>
        </w:rPr>
        <w:t>,</w:t>
      </w:r>
      <w:r w:rsidRPr="00EF7C70">
        <w:rPr>
          <w:vertAlign w:val="subscript"/>
        </w:rPr>
        <w:t>Dose,N</w:t>
      </w:r>
      <w:proofErr w:type="spellEnd"/>
      <w:r w:rsidRPr="007B1C26">
        <w:t xml:space="preserve"> </w:t>
      </w:r>
      <w:r>
        <w:t>(mg/l) * 8.34 (l-</w:t>
      </w:r>
      <w:proofErr w:type="spellStart"/>
      <w:r>
        <w:t>lb</w:t>
      </w:r>
      <w:proofErr w:type="spellEnd"/>
      <w:r>
        <w:t>/MG-mg)</w:t>
      </w:r>
    </w:p>
    <w:p w14:paraId="5E83CFAD" w14:textId="77777777" w:rsidR="00980584" w:rsidRDefault="00980584" w:rsidP="00980584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M</w:t>
      </w:r>
      <w:r w:rsidRPr="00064E97">
        <w:rPr>
          <w:vertAlign w:val="subscript"/>
        </w:rPr>
        <w:t>PAA,</w:t>
      </w:r>
      <w:r>
        <w:rPr>
          <w:vertAlign w:val="subscript"/>
        </w:rPr>
        <w:t>S</w:t>
      </w:r>
      <w:proofErr w:type="gramEnd"/>
      <w:r>
        <w:rPr>
          <w:vertAlign w:val="subscript"/>
        </w:rPr>
        <w:t xml:space="preserve"> </w:t>
      </w:r>
      <w:r>
        <w:t>(</w:t>
      </w:r>
      <w:proofErr w:type="spellStart"/>
      <w:r>
        <w:t>lbs</w:t>
      </w:r>
      <w:proofErr w:type="spellEnd"/>
      <w:r>
        <w:t xml:space="preserve">/day) to add to South = </w:t>
      </w:r>
      <w:proofErr w:type="spellStart"/>
      <w:r>
        <w:t>Flow</w:t>
      </w:r>
      <w:r>
        <w:rPr>
          <w:vertAlign w:val="subscript"/>
        </w:rPr>
        <w:t>S</w:t>
      </w:r>
      <w:proofErr w:type="spellEnd"/>
      <w:r>
        <w:t xml:space="preserve"> (MGD) * </w:t>
      </w:r>
      <w:proofErr w:type="spellStart"/>
      <w:r>
        <w:t>C</w:t>
      </w:r>
      <w:r w:rsidRPr="00064E97">
        <w:rPr>
          <w:vertAlign w:val="subscript"/>
        </w:rPr>
        <w:t>PAA</w:t>
      </w:r>
      <w:r>
        <w:rPr>
          <w:vertAlign w:val="subscript"/>
        </w:rPr>
        <w:t>,</w:t>
      </w:r>
      <w:r w:rsidRPr="00EF7C70">
        <w:rPr>
          <w:vertAlign w:val="subscript"/>
        </w:rPr>
        <w:t>Dose,</w:t>
      </w:r>
      <w:r>
        <w:rPr>
          <w:vertAlign w:val="subscript"/>
        </w:rPr>
        <w:t>S</w:t>
      </w:r>
      <w:proofErr w:type="spellEnd"/>
      <w:r w:rsidRPr="007B1C26">
        <w:t xml:space="preserve"> </w:t>
      </w:r>
      <w:r>
        <w:t>(mg/l) * 8.34 (l-</w:t>
      </w:r>
      <w:proofErr w:type="spellStart"/>
      <w:r>
        <w:t>lb</w:t>
      </w:r>
      <w:proofErr w:type="spellEnd"/>
      <w:r>
        <w:t>/MG-mg)</w:t>
      </w:r>
    </w:p>
    <w:p w14:paraId="01C3127E" w14:textId="588A599B" w:rsidR="00980584" w:rsidRDefault="00980584">
      <w:pPr>
        <w:pStyle w:val="ListParagraph"/>
        <w:numPr>
          <w:ilvl w:val="0"/>
          <w:numId w:val="15"/>
        </w:numPr>
        <w:jc w:val="both"/>
        <w:pPrChange w:id="546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 xml:space="preserve">Step </w:t>
      </w:r>
      <w:del w:id="547" w:author="Wisdom, Blair" w:date="2018-02-21T14:29:00Z">
        <w:r w:rsidDel="003F279B">
          <w:delText>3</w:delText>
        </w:r>
      </w:del>
      <w:ins w:id="548" w:author="Wisdom, Blair" w:date="2018-02-21T14:29:00Z">
        <w:r w:rsidR="003F279B">
          <w:t>6</w:t>
        </w:r>
      </w:ins>
      <w:r>
        <w:t>: Convert mass feed rate (</w:t>
      </w:r>
      <w:proofErr w:type="spellStart"/>
      <w:r>
        <w:t>lbs</w:t>
      </w:r>
      <w:proofErr w:type="spellEnd"/>
      <w:r>
        <w:t xml:space="preserve"> PAA /Day) calculated in Step </w:t>
      </w:r>
      <w:del w:id="549" w:author="Wisdom, Blair" w:date="2018-02-21T14:29:00Z">
        <w:r w:rsidDel="003F279B">
          <w:delText xml:space="preserve">2 </w:delText>
        </w:r>
      </w:del>
      <w:ins w:id="550" w:author="Wisdom, Blair" w:date="2018-02-21T14:29:00Z">
        <w:r w:rsidR="003F279B">
          <w:t xml:space="preserve">5 </w:t>
        </w:r>
      </w:ins>
      <w:r>
        <w:t>to volumetric flow rate (</w:t>
      </w:r>
      <w:proofErr w:type="spellStart"/>
      <w:r>
        <w:t>gpm</w:t>
      </w:r>
      <w:proofErr w:type="spellEnd"/>
      <w:r>
        <w:t>) for PAA dosing pumps</w:t>
      </w:r>
    </w:p>
    <w:p w14:paraId="33A91BCE" w14:textId="77777777" w:rsidR="00980584" w:rsidRDefault="00980584" w:rsidP="00980584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Q</w:t>
      </w:r>
      <w:r w:rsidRPr="00D00933">
        <w:rPr>
          <w:vertAlign w:val="subscript"/>
        </w:rPr>
        <w:t>PAA,N</w:t>
      </w:r>
      <w:proofErr w:type="gramEnd"/>
      <w:r>
        <w:t xml:space="preserve"> (</w:t>
      </w:r>
      <w:proofErr w:type="spellStart"/>
      <w:r>
        <w:t>gpm</w:t>
      </w:r>
      <w:proofErr w:type="spellEnd"/>
      <w:r>
        <w:t>) in North= M</w:t>
      </w:r>
      <w:r w:rsidRPr="00064E97">
        <w:rPr>
          <w:vertAlign w:val="subscript"/>
        </w:rPr>
        <w:t>PAA,N</w:t>
      </w:r>
      <w:r>
        <w:rPr>
          <w:vertAlign w:val="subscript"/>
        </w:rPr>
        <w:t xml:space="preserve"> </w:t>
      </w:r>
      <w:r>
        <w:t>(</w:t>
      </w:r>
      <w:proofErr w:type="spellStart"/>
      <w:r>
        <w:t>lbs</w:t>
      </w:r>
      <w:proofErr w:type="spellEnd"/>
      <w:r>
        <w:t>/day) * 1 gallon</w:t>
      </w:r>
      <w:r w:rsidRPr="00A802A7">
        <w:t xml:space="preserve">/1.43 </w:t>
      </w:r>
      <w:proofErr w:type="spellStart"/>
      <w:r w:rsidRPr="00A802A7">
        <w:t>lbs</w:t>
      </w:r>
      <w:proofErr w:type="spellEnd"/>
      <w:r w:rsidRPr="00A802A7">
        <w:t xml:space="preserve"> </w:t>
      </w:r>
      <w:r>
        <w:t>PAA * 1 day/24 hours * 1 hour/60 minutes</w:t>
      </w:r>
    </w:p>
    <w:p w14:paraId="799C71DF" w14:textId="77777777" w:rsidR="00980584" w:rsidRDefault="00980584" w:rsidP="00980584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Q</w:t>
      </w:r>
      <w:r w:rsidRPr="00D00933">
        <w:rPr>
          <w:vertAlign w:val="subscript"/>
        </w:rPr>
        <w:t>PAA,</w:t>
      </w:r>
      <w:r>
        <w:rPr>
          <w:vertAlign w:val="subscript"/>
        </w:rPr>
        <w:t>S</w:t>
      </w:r>
      <w:proofErr w:type="gramEnd"/>
      <w:r>
        <w:t xml:space="preserve"> (</w:t>
      </w:r>
      <w:proofErr w:type="spellStart"/>
      <w:r>
        <w:t>gpm</w:t>
      </w:r>
      <w:proofErr w:type="spellEnd"/>
      <w:r>
        <w:t>) in South = M</w:t>
      </w:r>
      <w:r w:rsidRPr="00064E97">
        <w:rPr>
          <w:vertAlign w:val="subscript"/>
        </w:rPr>
        <w:t>PAA,</w:t>
      </w:r>
      <w:r>
        <w:rPr>
          <w:vertAlign w:val="subscript"/>
        </w:rPr>
        <w:t xml:space="preserve">S </w:t>
      </w:r>
      <w:r>
        <w:t>(</w:t>
      </w:r>
      <w:proofErr w:type="spellStart"/>
      <w:r>
        <w:t>lbs</w:t>
      </w:r>
      <w:proofErr w:type="spellEnd"/>
      <w:r>
        <w:t>/day) * 1 gallon</w:t>
      </w:r>
      <w:r w:rsidRPr="00A802A7">
        <w:t xml:space="preserve">/1.43 </w:t>
      </w:r>
      <w:proofErr w:type="spellStart"/>
      <w:r w:rsidRPr="00A802A7">
        <w:t>lbs</w:t>
      </w:r>
      <w:proofErr w:type="spellEnd"/>
      <w:r w:rsidRPr="00A802A7">
        <w:t xml:space="preserve"> </w:t>
      </w:r>
      <w:r>
        <w:t>PAA * 1 day/24 hours * 1 hour/60 minutes</w:t>
      </w:r>
    </w:p>
    <w:p w14:paraId="01C96629" w14:textId="77777777" w:rsidR="00980584" w:rsidDel="003F279B" w:rsidRDefault="00980584" w:rsidP="00980584">
      <w:pPr>
        <w:pStyle w:val="ListParagraph"/>
        <w:numPr>
          <w:ilvl w:val="2"/>
          <w:numId w:val="2"/>
        </w:numPr>
        <w:ind w:left="1440"/>
        <w:jc w:val="both"/>
        <w:rPr>
          <w:del w:id="551" w:author="Wisdom, Blair" w:date="2018-02-21T14:29:00Z"/>
        </w:rPr>
      </w:pPr>
      <w:r>
        <w:t>PAA mass per gallon was calculated using the manufacturer-provided (</w:t>
      </w:r>
      <w:proofErr w:type="spellStart"/>
      <w:r>
        <w:t>EnviroTech</w:t>
      </w:r>
      <w:proofErr w:type="spellEnd"/>
      <w:r>
        <w:t xml:space="preserve"> </w:t>
      </w:r>
      <w:proofErr w:type="spellStart"/>
      <w:r>
        <w:t>Peragreen</w:t>
      </w:r>
      <w:proofErr w:type="spellEnd"/>
      <w:r>
        <w:t xml:space="preserve"> 15%) PAA solution specific gravity of 1.14 or 9.5 </w:t>
      </w:r>
      <w:proofErr w:type="spellStart"/>
      <w:r>
        <w:t>lbs</w:t>
      </w:r>
      <w:proofErr w:type="spellEnd"/>
      <w:r>
        <w:t xml:space="preserve">/gallon. The product used at MWRD is 15% which results in a PAA density of 9.5 * 0.15 = 1.43 </w:t>
      </w:r>
      <w:proofErr w:type="spellStart"/>
      <w:r>
        <w:t>lbs</w:t>
      </w:r>
      <w:proofErr w:type="spellEnd"/>
      <w:r>
        <w:t xml:space="preserve"> PAA/gal. </w:t>
      </w:r>
    </w:p>
    <w:p w14:paraId="2660E6F9" w14:textId="77777777" w:rsidR="00980584" w:rsidRPr="00FD738A" w:rsidDel="003F279B" w:rsidRDefault="00980584" w:rsidP="00FD738A">
      <w:pPr>
        <w:pStyle w:val="ListParagraph"/>
        <w:numPr>
          <w:ilvl w:val="2"/>
          <w:numId w:val="2"/>
        </w:numPr>
        <w:ind w:left="1440"/>
        <w:jc w:val="both"/>
        <w:rPr>
          <w:del w:id="552" w:author="Wisdom, Blair" w:date="2018-02-21T14:29:00Z"/>
          <w:b/>
        </w:rPr>
      </w:pPr>
    </w:p>
    <w:p w14:paraId="6E899B26" w14:textId="77777777" w:rsidR="00980584" w:rsidRDefault="00980584" w:rsidP="00FD738A">
      <w:pPr>
        <w:pStyle w:val="ListParagraph"/>
        <w:numPr>
          <w:ilvl w:val="2"/>
          <w:numId w:val="2"/>
        </w:numPr>
        <w:ind w:left="1440"/>
        <w:jc w:val="both"/>
      </w:pPr>
    </w:p>
    <w:p w14:paraId="3011F698" w14:textId="77777777" w:rsidR="00980584" w:rsidRPr="00230E9F" w:rsidRDefault="00980584" w:rsidP="00980584">
      <w:pPr>
        <w:jc w:val="both"/>
        <w:rPr>
          <w:b/>
        </w:rPr>
      </w:pPr>
      <w:r>
        <w:rPr>
          <w:b/>
        </w:rPr>
        <w:t>PAA</w:t>
      </w:r>
      <w:r w:rsidRPr="00230E9F">
        <w:rPr>
          <w:b/>
        </w:rPr>
        <w:t xml:space="preserve"> fail safes:</w:t>
      </w:r>
    </w:p>
    <w:p w14:paraId="3C2DED60" w14:textId="77777777" w:rsidR="00980584" w:rsidRDefault="00980584" w:rsidP="00980584">
      <w:pPr>
        <w:pStyle w:val="ListParagraph"/>
        <w:numPr>
          <w:ilvl w:val="0"/>
          <w:numId w:val="7"/>
        </w:numPr>
        <w:jc w:val="both"/>
      </w:pPr>
      <w:r>
        <w:t>Effluent Flow Meters</w:t>
      </w:r>
    </w:p>
    <w:p w14:paraId="48F852A4" w14:textId="77777777" w:rsidR="00980584" w:rsidRDefault="00980584" w:rsidP="00980584">
      <w:pPr>
        <w:pStyle w:val="ListParagraph"/>
        <w:numPr>
          <w:ilvl w:val="1"/>
          <w:numId w:val="7"/>
        </w:numPr>
        <w:jc w:val="both"/>
      </w:pPr>
      <w:r>
        <w:t>North Effluent Flow Meter</w:t>
      </w:r>
    </w:p>
    <w:p w14:paraId="79874474" w14:textId="77777777" w:rsidR="00980584" w:rsidRDefault="00980584" w:rsidP="00980584">
      <w:pPr>
        <w:pStyle w:val="ListParagraph"/>
        <w:numPr>
          <w:ilvl w:val="2"/>
          <w:numId w:val="7"/>
        </w:numPr>
        <w:jc w:val="both"/>
      </w:pPr>
      <w:r>
        <w:t>If FI-F2 is not functioning (flow values change too fast), the DCS will use the backup flow meter (FI-F350) and send an alarm that the primary flow meter (FI-F2) is not being used so that a Priority One Work Order can be generated. The primary flow meter will not be used again until Operations resets the alarm in the alarm faceplate.</w:t>
      </w:r>
    </w:p>
    <w:p w14:paraId="5559FF0A" w14:textId="77777777" w:rsidR="00980584" w:rsidRPr="003E0271" w:rsidRDefault="00980584" w:rsidP="00980584">
      <w:pPr>
        <w:pStyle w:val="ListParagraph"/>
        <w:numPr>
          <w:ilvl w:val="1"/>
          <w:numId w:val="7"/>
        </w:numPr>
        <w:jc w:val="both"/>
      </w:pPr>
      <w:r>
        <w:rPr>
          <w:color w:val="000000"/>
          <w:sz w:val="24"/>
          <w:szCs w:val="24"/>
        </w:rPr>
        <w:t>South Effluent Flow Meter</w:t>
      </w:r>
    </w:p>
    <w:p w14:paraId="789A07DC" w14:textId="752C59AD" w:rsidR="00980584" w:rsidRDefault="00980584" w:rsidP="00980584">
      <w:pPr>
        <w:pStyle w:val="ListParagraph"/>
        <w:numPr>
          <w:ilvl w:val="2"/>
          <w:numId w:val="7"/>
        </w:numPr>
        <w:jc w:val="both"/>
        <w:rPr>
          <w:ins w:id="553" w:author="Kristen Wisdom" w:date="2019-05-07T10:50:00Z"/>
        </w:rPr>
      </w:pPr>
      <w:commentRangeStart w:id="554"/>
      <w:r>
        <w:t>If FY-F230 is not functioning (flow values change too fast), the DCS will use the backup flow meter (FY_S100) and send an alarm that the primary flow meter (FY-F230) is not being used so that a Priority One Work Order can be generated. The primary flow meter will not be used again until Operations resets the alarm in the alarm faceplate.</w:t>
      </w:r>
      <w:commentRangeEnd w:id="554"/>
      <w:r w:rsidR="00BE4C84">
        <w:rPr>
          <w:rStyle w:val="CommentReference"/>
        </w:rPr>
        <w:commentReference w:id="554"/>
      </w:r>
    </w:p>
    <w:p w14:paraId="41794546" w14:textId="6EA83752" w:rsidR="00762317" w:rsidRDefault="00762317">
      <w:pPr>
        <w:pStyle w:val="ListParagraph"/>
        <w:numPr>
          <w:ilvl w:val="0"/>
          <w:numId w:val="7"/>
        </w:numPr>
        <w:jc w:val="both"/>
        <w:pPrChange w:id="555" w:author="Kristen Wisdom" w:date="2019-05-07T10:50:00Z">
          <w:pPr>
            <w:pStyle w:val="ListParagraph"/>
            <w:numPr>
              <w:ilvl w:val="2"/>
              <w:numId w:val="7"/>
            </w:numPr>
            <w:ind w:left="2160" w:hanging="180"/>
            <w:jc w:val="both"/>
          </w:pPr>
        </w:pPrChange>
      </w:pPr>
      <w:commentRangeStart w:id="556"/>
      <w:ins w:id="557" w:author="Kristen Wisdom" w:date="2019-05-07T10:50:00Z">
        <w:r>
          <w:t xml:space="preserve">Detecting Flush of </w:t>
        </w:r>
        <w:proofErr w:type="spellStart"/>
        <w:r>
          <w:t>ChemScan</w:t>
        </w:r>
      </w:ins>
      <w:commentRangeEnd w:id="556"/>
      <w:proofErr w:type="spellEnd"/>
      <w:r w:rsidR="000B1BC6">
        <w:rPr>
          <w:rStyle w:val="CommentReference"/>
        </w:rPr>
        <w:commentReference w:id="556"/>
      </w:r>
      <w:bookmarkStart w:id="558" w:name="_GoBack"/>
      <w:bookmarkEnd w:id="558"/>
    </w:p>
    <w:p w14:paraId="482C6BF9" w14:textId="77777777" w:rsidR="00980584" w:rsidRPr="00230E9F" w:rsidRDefault="00980584" w:rsidP="00980584">
      <w:pPr>
        <w:jc w:val="both"/>
        <w:rPr>
          <w:b/>
        </w:rPr>
      </w:pPr>
      <w:r>
        <w:rPr>
          <w:b/>
        </w:rPr>
        <w:t>PAA</w:t>
      </w:r>
      <w:r w:rsidRPr="00230E9F">
        <w:rPr>
          <w:b/>
        </w:rPr>
        <w:t xml:space="preserve"> Dosing fail safes</w:t>
      </w:r>
      <w:r>
        <w:rPr>
          <w:b/>
        </w:rPr>
        <w:t xml:space="preserve"> (all values listed below were current as of 10/18/2017. These variables are adjustable by Operations Management)</w:t>
      </w:r>
      <w:r w:rsidRPr="00230E9F">
        <w:rPr>
          <w:b/>
        </w:rPr>
        <w:t>:</w:t>
      </w:r>
    </w:p>
    <w:p w14:paraId="6B36FC68" w14:textId="15C31027" w:rsidR="00980584" w:rsidRDefault="00980584" w:rsidP="00980584">
      <w:pPr>
        <w:pStyle w:val="ListParagraph"/>
        <w:numPr>
          <w:ilvl w:val="0"/>
          <w:numId w:val="6"/>
        </w:numPr>
        <w:jc w:val="both"/>
      </w:pPr>
      <w:r>
        <w:t xml:space="preserve">North dose low set point clamp set </w:t>
      </w:r>
      <w:commentRangeStart w:id="559"/>
      <w:r>
        <w:t>at 0.</w:t>
      </w:r>
      <w:del w:id="560" w:author="Wisdom, Blair" w:date="2018-02-21T15:11:00Z">
        <w:r w:rsidDel="00BE4C84">
          <w:delText xml:space="preserve">08 </w:delText>
        </w:r>
      </w:del>
      <w:ins w:id="561" w:author="Wisdom, Blair" w:date="2018-02-21T15:11:00Z">
        <w:r w:rsidR="00BE4C84">
          <w:t xml:space="preserve">03 </w:t>
        </w:r>
      </w:ins>
      <w:proofErr w:type="spellStart"/>
      <w:r>
        <w:t>gpm</w:t>
      </w:r>
      <w:proofErr w:type="spellEnd"/>
      <w:r>
        <w:t>.</w:t>
      </w:r>
      <w:commentRangeEnd w:id="559"/>
      <w:r w:rsidR="00BE4C84">
        <w:rPr>
          <w:rStyle w:val="CommentReference"/>
        </w:rPr>
        <w:commentReference w:id="559"/>
      </w:r>
    </w:p>
    <w:p w14:paraId="377E1087" w14:textId="77777777" w:rsidR="00980584" w:rsidRDefault="00980584" w:rsidP="00980584">
      <w:pPr>
        <w:pStyle w:val="ListParagraph"/>
        <w:numPr>
          <w:ilvl w:val="0"/>
          <w:numId w:val="6"/>
        </w:numPr>
        <w:jc w:val="both"/>
      </w:pPr>
      <w:r>
        <w:t xml:space="preserve">North dose high set point clamp set at 2.8 </w:t>
      </w:r>
      <w:proofErr w:type="spellStart"/>
      <w:r>
        <w:t>gpm</w:t>
      </w:r>
      <w:proofErr w:type="spellEnd"/>
    </w:p>
    <w:p w14:paraId="7A4CD080" w14:textId="48E76A54" w:rsidR="00980584" w:rsidRDefault="00980584" w:rsidP="00980584">
      <w:pPr>
        <w:pStyle w:val="ListParagraph"/>
        <w:numPr>
          <w:ilvl w:val="0"/>
          <w:numId w:val="6"/>
        </w:numPr>
        <w:jc w:val="both"/>
      </w:pPr>
      <w:r>
        <w:t>South dose low set point clamp set at 0.</w:t>
      </w:r>
      <w:del w:id="562" w:author="Wisdom, Blair" w:date="2018-02-21T15:11:00Z">
        <w:r w:rsidDel="00BE4C84">
          <w:delText xml:space="preserve">08 </w:delText>
        </w:r>
      </w:del>
      <w:ins w:id="563" w:author="Wisdom, Blair" w:date="2018-02-21T15:11:00Z">
        <w:r w:rsidR="00BE4C84">
          <w:t xml:space="preserve">03 </w:t>
        </w:r>
      </w:ins>
      <w:proofErr w:type="spellStart"/>
      <w:r>
        <w:t>gpm</w:t>
      </w:r>
      <w:proofErr w:type="spellEnd"/>
    </w:p>
    <w:p w14:paraId="6FE7A6F3" w14:textId="77777777" w:rsidR="00980584" w:rsidRDefault="00980584" w:rsidP="00980584">
      <w:pPr>
        <w:pStyle w:val="ListParagraph"/>
        <w:numPr>
          <w:ilvl w:val="0"/>
          <w:numId w:val="6"/>
        </w:numPr>
        <w:jc w:val="both"/>
      </w:pPr>
      <w:r>
        <w:t xml:space="preserve">North dose high set point clamp set at 2.8 </w:t>
      </w:r>
      <w:proofErr w:type="spellStart"/>
      <w:r>
        <w:t>gpm</w:t>
      </w:r>
      <w:proofErr w:type="spellEnd"/>
    </w:p>
    <w:p w14:paraId="59DC4699" w14:textId="3883A0EF" w:rsidR="007840F7" w:rsidRPr="00B21B7A" w:rsidRDefault="007840F7" w:rsidP="007840F7">
      <w:pPr>
        <w:jc w:val="center"/>
        <w:rPr>
          <w:b/>
          <w:sz w:val="32"/>
          <w:szCs w:val="32"/>
          <w:u w:val="single"/>
        </w:rPr>
      </w:pPr>
      <w:r w:rsidRPr="00B21B7A">
        <w:rPr>
          <w:b/>
          <w:sz w:val="32"/>
          <w:szCs w:val="32"/>
          <w:u w:val="single"/>
        </w:rPr>
        <w:lastRenderedPageBreak/>
        <w:t>SBS Dosing Calculations</w:t>
      </w:r>
      <w:r>
        <w:rPr>
          <w:b/>
          <w:sz w:val="32"/>
          <w:szCs w:val="32"/>
          <w:u w:val="single"/>
        </w:rPr>
        <w:t xml:space="preserve"> for PAA with Dose Decay (2/21/2018)</w:t>
      </w:r>
    </w:p>
    <w:p w14:paraId="728D4A06" w14:textId="77777777" w:rsidR="007840F7" w:rsidRDefault="007840F7" w:rsidP="007840F7">
      <w:pPr>
        <w:jc w:val="both"/>
        <w:rPr>
          <w:b/>
        </w:rPr>
      </w:pPr>
      <w:r>
        <w:rPr>
          <w:b/>
        </w:rPr>
        <w:t>Overview</w:t>
      </w:r>
    </w:p>
    <w:p w14:paraId="315DBE58" w14:textId="37B2285E" w:rsidR="007840F7" w:rsidRDefault="007840F7" w:rsidP="007840F7">
      <w:pPr>
        <w:jc w:val="both"/>
        <w:rPr>
          <w:b/>
        </w:rPr>
      </w:pPr>
      <w:r>
        <w:rPr>
          <w:b/>
        </w:rPr>
        <w:t xml:space="preserve">SBS </w:t>
      </w:r>
      <w:r w:rsidRPr="005A4F88">
        <w:rPr>
          <w:b/>
        </w:rPr>
        <w:t xml:space="preserve">Strategy </w:t>
      </w:r>
      <w:r>
        <w:rPr>
          <w:b/>
        </w:rPr>
        <w:t>B</w:t>
      </w:r>
      <w:r w:rsidRPr="005A4F88">
        <w:rPr>
          <w:b/>
        </w:rPr>
        <w:t xml:space="preserve"> – PAA Dose</w:t>
      </w:r>
      <w:r>
        <w:rPr>
          <w:b/>
        </w:rPr>
        <w:t xml:space="preserve"> with Decay</w:t>
      </w:r>
      <w:r w:rsidRPr="005A4F88">
        <w:rPr>
          <w:b/>
        </w:rPr>
        <w:t xml:space="preserve"> Paced Algorithm:</w:t>
      </w:r>
      <w:r>
        <w:t xml:space="preserve"> Start-up SBS dosing is calculated using the initial PAA dose concentration minus an input observed initial decay, assuming stoichiometric ratios of </w:t>
      </w:r>
      <w:proofErr w:type="gramStart"/>
      <w:r>
        <w:t>SBS:PAA</w:t>
      </w:r>
      <w:proofErr w:type="gramEnd"/>
      <w:r>
        <w:t>. An operator adjustable safety factor is included.</w:t>
      </w:r>
    </w:p>
    <w:p w14:paraId="745BFAAD" w14:textId="77777777" w:rsidR="007840F7" w:rsidRPr="001D3B03" w:rsidRDefault="007840F7" w:rsidP="007840F7">
      <w:pPr>
        <w:jc w:val="both"/>
        <w:rPr>
          <w:b/>
        </w:rPr>
      </w:pPr>
      <w:r w:rsidRPr="001D3B03">
        <w:rPr>
          <w:b/>
        </w:rPr>
        <w:t>SBS Variables:</w:t>
      </w:r>
    </w:p>
    <w:p w14:paraId="07ACAE58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64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>
        <w:rPr>
          <w:vertAlign w:val="subscript"/>
        </w:rPr>
        <w:t>PAA,Dose</w:t>
      </w:r>
      <w:proofErr w:type="gramEnd"/>
      <w:r>
        <w:rPr>
          <w:vertAlign w:val="subscript"/>
        </w:rPr>
        <w:t>,N</w:t>
      </w:r>
      <w:proofErr w:type="spellEnd"/>
      <w:r>
        <w:t xml:space="preserve"> = Current PAA dose </w:t>
      </w:r>
      <w:proofErr w:type="spellStart"/>
      <w:r>
        <w:t>setpoint</w:t>
      </w:r>
      <w:proofErr w:type="spellEnd"/>
      <w:r>
        <w:t xml:space="preserve"> in the north. </w:t>
      </w:r>
    </w:p>
    <w:p w14:paraId="06A9243D" w14:textId="48D01D4B" w:rsidR="007840F7" w:rsidRDefault="007840F7">
      <w:pPr>
        <w:pStyle w:val="ListParagraph"/>
        <w:numPr>
          <w:ilvl w:val="0"/>
          <w:numId w:val="15"/>
        </w:numPr>
        <w:jc w:val="both"/>
        <w:pPrChange w:id="565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>
        <w:rPr>
          <w:vertAlign w:val="subscript"/>
        </w:rPr>
        <w:t>PAA,Dose</w:t>
      </w:r>
      <w:proofErr w:type="gramEnd"/>
      <w:r>
        <w:rPr>
          <w:vertAlign w:val="subscript"/>
        </w:rPr>
        <w:t>,S</w:t>
      </w:r>
      <w:proofErr w:type="spellEnd"/>
      <w:r>
        <w:t xml:space="preserve"> = Current PAA dose </w:t>
      </w:r>
      <w:proofErr w:type="spellStart"/>
      <w:r>
        <w:t>setpoint</w:t>
      </w:r>
      <w:proofErr w:type="spellEnd"/>
      <w:r>
        <w:t xml:space="preserve"> in the south. </w:t>
      </w:r>
    </w:p>
    <w:p w14:paraId="1373B974" w14:textId="25506E7E" w:rsidR="007840F7" w:rsidRDefault="007840F7">
      <w:pPr>
        <w:pStyle w:val="ListParagraph"/>
        <w:numPr>
          <w:ilvl w:val="0"/>
          <w:numId w:val="15"/>
        </w:numPr>
        <w:jc w:val="both"/>
        <w:pPrChange w:id="566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>
        <w:rPr>
          <w:vertAlign w:val="subscript"/>
        </w:rPr>
        <w:t>Decay,S</w:t>
      </w:r>
      <w:proofErr w:type="spellEnd"/>
      <w:proofErr w:type="gramEnd"/>
      <w:r>
        <w:t xml:space="preserve"> = Initial decay of PAA in the south. </w:t>
      </w:r>
    </w:p>
    <w:p w14:paraId="7300B07E" w14:textId="22DAB484" w:rsidR="007840F7" w:rsidRDefault="007840F7">
      <w:pPr>
        <w:pStyle w:val="ListParagraph"/>
        <w:numPr>
          <w:ilvl w:val="0"/>
          <w:numId w:val="15"/>
        </w:numPr>
        <w:jc w:val="both"/>
        <w:pPrChange w:id="567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>
        <w:rPr>
          <w:vertAlign w:val="subscript"/>
        </w:rPr>
        <w:t>Decay,N</w:t>
      </w:r>
      <w:proofErr w:type="spellEnd"/>
      <w:proofErr w:type="gramEnd"/>
      <w:r>
        <w:t xml:space="preserve"> = Initial decay of PAA in the north. </w:t>
      </w:r>
    </w:p>
    <w:p w14:paraId="21DFE977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68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r>
        <w:t>Flow</w:t>
      </w:r>
      <w:r w:rsidRPr="00064E97">
        <w:rPr>
          <w:vertAlign w:val="subscript"/>
        </w:rPr>
        <w:t>N</w:t>
      </w:r>
      <w:proofErr w:type="spellEnd"/>
      <w:r>
        <w:t xml:space="preserve"> = FI-F2 for North flow; backup flow meter is FI-F350.  </w:t>
      </w:r>
    </w:p>
    <w:p w14:paraId="260C41A4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69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r>
        <w:t>Flow</w:t>
      </w:r>
      <w:r w:rsidRPr="00064E97">
        <w:rPr>
          <w:vertAlign w:val="subscript"/>
        </w:rPr>
        <w:t>S</w:t>
      </w:r>
      <w:proofErr w:type="spellEnd"/>
      <w:r>
        <w:t xml:space="preserve"> = FY-F230 for South flow; backup flow meter is FY_S100.  </w:t>
      </w:r>
    </w:p>
    <w:p w14:paraId="3F3EE807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70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>
        <w:t>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>N</w:t>
      </w:r>
      <w:proofErr w:type="gramEnd"/>
      <w:r>
        <w:rPr>
          <w:vertAlign w:val="subscript"/>
        </w:rPr>
        <w:t xml:space="preserve"> </w:t>
      </w:r>
      <w:r>
        <w:t>= Mass of SBS to add to north for quenching.</w:t>
      </w:r>
    </w:p>
    <w:p w14:paraId="6B5817E7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71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>
        <w:t>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>S</w:t>
      </w:r>
      <w:proofErr w:type="gramEnd"/>
      <w:r>
        <w:rPr>
          <w:vertAlign w:val="subscript"/>
        </w:rPr>
        <w:t xml:space="preserve"> </w:t>
      </w:r>
      <w:r>
        <w:t>= Mass of SBS to add to south for quenching.</w:t>
      </w:r>
    </w:p>
    <w:p w14:paraId="2D99DE13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72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>SBS</w:t>
      </w:r>
      <w:r w:rsidRPr="00064E97">
        <w:rPr>
          <w:vertAlign w:val="subscript"/>
        </w:rPr>
        <w:t>SF</w:t>
      </w:r>
      <w:r>
        <w:rPr>
          <w:vertAlign w:val="subscript"/>
        </w:rPr>
        <w:t>, N</w:t>
      </w:r>
      <w:r>
        <w:t xml:space="preserve"> = Operator adjustable safety factor (Treatment Superintendent). Ratio of calculated SBS dose.</w:t>
      </w:r>
    </w:p>
    <w:p w14:paraId="02E93AC6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73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>SBS</w:t>
      </w:r>
      <w:r w:rsidRPr="00064E97">
        <w:rPr>
          <w:vertAlign w:val="subscript"/>
        </w:rPr>
        <w:t>SF</w:t>
      </w:r>
      <w:r>
        <w:rPr>
          <w:vertAlign w:val="subscript"/>
        </w:rPr>
        <w:t>, S</w:t>
      </w:r>
      <w:r>
        <w:t xml:space="preserve"> = Operator adjustable safety factor (Treatment Superintendent). Ratio of calculated SBS dose.</w:t>
      </w:r>
    </w:p>
    <w:p w14:paraId="4880766D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74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 w:rsidRPr="00D00933">
        <w:t>Q</w:t>
      </w:r>
      <w:r>
        <w:rPr>
          <w:vertAlign w:val="subscript"/>
        </w:rPr>
        <w:t>SBS,N</w:t>
      </w:r>
      <w:proofErr w:type="gramEnd"/>
      <w:r>
        <w:rPr>
          <w:vertAlign w:val="subscript"/>
        </w:rPr>
        <w:t xml:space="preserve"> </w:t>
      </w:r>
      <w:r w:rsidRPr="00D00933">
        <w:t xml:space="preserve">= </w:t>
      </w:r>
      <w:r>
        <w:t>Calculated flow for north SBS feed system</w:t>
      </w:r>
    </w:p>
    <w:p w14:paraId="034C0BCB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75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 w:rsidRPr="00D00933">
        <w:t>Q</w:t>
      </w:r>
      <w:r>
        <w:rPr>
          <w:vertAlign w:val="subscript"/>
        </w:rPr>
        <w:t>SBS,S</w:t>
      </w:r>
      <w:proofErr w:type="gramEnd"/>
      <w:r>
        <w:rPr>
          <w:vertAlign w:val="subscript"/>
        </w:rPr>
        <w:t xml:space="preserve"> </w:t>
      </w:r>
      <w:r w:rsidRPr="00D00933">
        <w:t xml:space="preserve">= </w:t>
      </w:r>
      <w:r>
        <w:t>Calculated flow for south SBS feed system</w:t>
      </w:r>
    </w:p>
    <w:p w14:paraId="176D2D36" w14:textId="77777777" w:rsidR="007840F7" w:rsidRDefault="007840F7" w:rsidP="007840F7">
      <w:pPr>
        <w:pStyle w:val="ListParagraph"/>
        <w:jc w:val="both"/>
      </w:pPr>
    </w:p>
    <w:p w14:paraId="526C2884" w14:textId="77777777" w:rsidR="007840F7" w:rsidRPr="001D3B03" w:rsidRDefault="007840F7" w:rsidP="007840F7">
      <w:pPr>
        <w:jc w:val="both"/>
        <w:rPr>
          <w:b/>
        </w:rPr>
      </w:pPr>
      <w:r w:rsidRPr="001D3B03">
        <w:rPr>
          <w:b/>
        </w:rPr>
        <w:t>SBS Dosing Calculations:</w:t>
      </w:r>
    </w:p>
    <w:p w14:paraId="1A5B2DC4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76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 xml:space="preserve">Step 1: Use the current PAA dose </w:t>
      </w:r>
      <w:proofErr w:type="spellStart"/>
      <w:r>
        <w:t>setpoint</w:t>
      </w:r>
      <w:proofErr w:type="spellEnd"/>
      <w:r>
        <w:t xml:space="preserve"> and current plant flow to calculate the mass of PAA to remove (</w:t>
      </w:r>
      <w:proofErr w:type="spellStart"/>
      <w:r>
        <w:t>lbs</w:t>
      </w:r>
      <w:proofErr w:type="spellEnd"/>
      <w:r>
        <w:t>/day)</w:t>
      </w:r>
    </w:p>
    <w:p w14:paraId="36F77B91" w14:textId="1D86112F" w:rsidR="007840F7" w:rsidRDefault="007840F7" w:rsidP="007840F7">
      <w:pPr>
        <w:pStyle w:val="ListParagraph"/>
        <w:numPr>
          <w:ilvl w:val="1"/>
          <w:numId w:val="2"/>
        </w:numPr>
        <w:ind w:left="1080"/>
        <w:jc w:val="both"/>
      </w:pPr>
      <w:r>
        <w:t>Mass of PAA to remove in north (</w:t>
      </w:r>
      <w:proofErr w:type="spellStart"/>
      <w:r>
        <w:t>lbs</w:t>
      </w:r>
      <w:proofErr w:type="spellEnd"/>
      <w:r>
        <w:t xml:space="preserve">/day) </w:t>
      </w:r>
      <w:proofErr w:type="gramStart"/>
      <w:r>
        <w:t>M</w:t>
      </w:r>
      <w:r w:rsidRPr="00C968DF">
        <w:rPr>
          <w:vertAlign w:val="subscript"/>
        </w:rPr>
        <w:t>PAA,N</w:t>
      </w:r>
      <w:proofErr w:type="gramEnd"/>
      <w:r>
        <w:t xml:space="preserve"> = </w:t>
      </w:r>
      <w:proofErr w:type="spellStart"/>
      <w:r>
        <w:t>Flow</w:t>
      </w:r>
      <w:r w:rsidRPr="00064E97">
        <w:rPr>
          <w:vertAlign w:val="subscript"/>
        </w:rPr>
        <w:t>N</w:t>
      </w:r>
      <w:proofErr w:type="spellEnd"/>
      <w:r>
        <w:t xml:space="preserve"> (MGD) * (</w:t>
      </w:r>
      <w:proofErr w:type="spellStart"/>
      <w:r>
        <w:t>C</w:t>
      </w:r>
      <w:r w:rsidRPr="00064E97">
        <w:rPr>
          <w:vertAlign w:val="subscript"/>
        </w:rPr>
        <w:t>PAA,Dose,N</w:t>
      </w:r>
      <w:proofErr w:type="spellEnd"/>
      <w:r w:rsidRPr="007B1C26">
        <w:t xml:space="preserve"> </w:t>
      </w:r>
      <w:r>
        <w:t xml:space="preserve">(mg/l) – </w:t>
      </w:r>
      <w:proofErr w:type="spellStart"/>
      <w:r w:rsidRPr="007840F7">
        <w:t>C</w:t>
      </w:r>
      <w:r w:rsidRPr="00FD738A">
        <w:rPr>
          <w:vertAlign w:val="subscript"/>
        </w:rPr>
        <w:t>decay</w:t>
      </w:r>
      <w:proofErr w:type="spellEnd"/>
      <w:r w:rsidRPr="00FD738A">
        <w:rPr>
          <w:vertAlign w:val="subscript"/>
        </w:rPr>
        <w:t>, N</w:t>
      </w:r>
      <w:r>
        <w:t xml:space="preserve"> (mg/L)) * 8.34 (l-</w:t>
      </w:r>
      <w:proofErr w:type="spellStart"/>
      <w:r>
        <w:t>lb</w:t>
      </w:r>
      <w:proofErr w:type="spellEnd"/>
      <w:r>
        <w:t>/MG-mg)</w:t>
      </w:r>
    </w:p>
    <w:p w14:paraId="4F4C2877" w14:textId="4CF946BF" w:rsidR="007840F7" w:rsidRDefault="007840F7" w:rsidP="007840F7">
      <w:pPr>
        <w:pStyle w:val="ListParagraph"/>
        <w:numPr>
          <w:ilvl w:val="1"/>
          <w:numId w:val="2"/>
        </w:numPr>
        <w:ind w:left="1080"/>
        <w:jc w:val="both"/>
      </w:pPr>
      <w:r>
        <w:t>Mass of PAA to remove in south (</w:t>
      </w:r>
      <w:proofErr w:type="spellStart"/>
      <w:r>
        <w:t>lbs</w:t>
      </w:r>
      <w:proofErr w:type="spellEnd"/>
      <w:r>
        <w:t xml:space="preserve">/day) </w:t>
      </w:r>
      <w:proofErr w:type="gramStart"/>
      <w:r>
        <w:t>M</w:t>
      </w:r>
      <w:r w:rsidRPr="00C968DF">
        <w:rPr>
          <w:vertAlign w:val="subscript"/>
        </w:rPr>
        <w:t>PAA,</w:t>
      </w:r>
      <w:r>
        <w:rPr>
          <w:vertAlign w:val="subscript"/>
        </w:rPr>
        <w:t>S</w:t>
      </w:r>
      <w:proofErr w:type="gramEnd"/>
      <w:r>
        <w:t xml:space="preserve"> = </w:t>
      </w:r>
      <w:proofErr w:type="spellStart"/>
      <w:r>
        <w:t>Flow</w:t>
      </w:r>
      <w:r>
        <w:rPr>
          <w:vertAlign w:val="subscript"/>
        </w:rPr>
        <w:t>S</w:t>
      </w:r>
      <w:proofErr w:type="spellEnd"/>
      <w:r>
        <w:t xml:space="preserve"> (MGD) * (</w:t>
      </w:r>
      <w:proofErr w:type="spellStart"/>
      <w:r>
        <w:t>C</w:t>
      </w:r>
      <w:r w:rsidRPr="00064E97">
        <w:rPr>
          <w:vertAlign w:val="subscript"/>
        </w:rPr>
        <w:t>PAA,Dose,</w:t>
      </w:r>
      <w:r>
        <w:rPr>
          <w:vertAlign w:val="subscript"/>
        </w:rPr>
        <w:t>S</w:t>
      </w:r>
      <w:proofErr w:type="spellEnd"/>
      <w:r w:rsidRPr="007B1C26">
        <w:t xml:space="preserve"> </w:t>
      </w:r>
      <w:r>
        <w:t xml:space="preserve">(mg/l) – </w:t>
      </w:r>
      <w:proofErr w:type="spellStart"/>
      <w:r w:rsidRPr="007840F7">
        <w:t>C</w:t>
      </w:r>
      <w:r w:rsidRPr="00D5729D">
        <w:rPr>
          <w:vertAlign w:val="subscript"/>
        </w:rPr>
        <w:t>decay,</w:t>
      </w:r>
      <w:r>
        <w:rPr>
          <w:vertAlign w:val="subscript"/>
        </w:rPr>
        <w:t>S</w:t>
      </w:r>
      <w:proofErr w:type="spellEnd"/>
      <w:r>
        <w:t xml:space="preserve"> (mg/L)) * 8.34 (l-</w:t>
      </w:r>
      <w:proofErr w:type="spellStart"/>
      <w:r>
        <w:t>lb</w:t>
      </w:r>
      <w:proofErr w:type="spellEnd"/>
      <w:r>
        <w:t>/MG-mg)</w:t>
      </w:r>
    </w:p>
    <w:p w14:paraId="37B93F50" w14:textId="09A6F59E" w:rsidR="007840F7" w:rsidRPr="00C968DF" w:rsidRDefault="007840F7">
      <w:pPr>
        <w:pStyle w:val="ListParagraph"/>
        <w:numPr>
          <w:ilvl w:val="0"/>
          <w:numId w:val="15"/>
        </w:numPr>
        <w:jc w:val="both"/>
        <w:pPrChange w:id="577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 xml:space="preserve">Step 2: Calculate SBS mass required to remove PAA mass calculated in Step 1 </w:t>
      </w:r>
      <w:r w:rsidRPr="00C968DF">
        <w:t>(</w:t>
      </w:r>
      <w:r>
        <w:t>jar tests indicated 1.6 mg SBS per mg PAA which is greater than the stoichiometric ratio</w:t>
      </w:r>
      <w:r w:rsidRPr="00C968DF">
        <w:t>)</w:t>
      </w:r>
    </w:p>
    <w:p w14:paraId="58BEB0FC" w14:textId="77777777" w:rsidR="007840F7" w:rsidRPr="00C968DF" w:rsidRDefault="007840F7" w:rsidP="007840F7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>N</w:t>
      </w:r>
      <w:proofErr w:type="gramEnd"/>
      <w:r>
        <w:rPr>
          <w:vertAlign w:val="subscript"/>
        </w:rPr>
        <w:t xml:space="preserve"> </w:t>
      </w:r>
      <w:r>
        <w:t>(</w:t>
      </w:r>
      <w:proofErr w:type="spellStart"/>
      <w:r>
        <w:t>lbs</w:t>
      </w:r>
      <w:proofErr w:type="spellEnd"/>
      <w:r>
        <w:t>/day) = M</w:t>
      </w:r>
      <w:r w:rsidRPr="00C968DF">
        <w:rPr>
          <w:vertAlign w:val="subscript"/>
        </w:rPr>
        <w:t>PAA,N</w:t>
      </w:r>
      <w:r>
        <w:t xml:space="preserve"> * 1.6 * SBS</w:t>
      </w:r>
      <w:r w:rsidRPr="00C968DF">
        <w:rPr>
          <w:vertAlign w:val="subscript"/>
        </w:rPr>
        <w:t>SF</w:t>
      </w:r>
    </w:p>
    <w:p w14:paraId="269893FB" w14:textId="77777777" w:rsidR="007840F7" w:rsidRDefault="007840F7" w:rsidP="007840F7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>S</w:t>
      </w:r>
      <w:proofErr w:type="gramEnd"/>
      <w:r>
        <w:rPr>
          <w:vertAlign w:val="subscript"/>
        </w:rPr>
        <w:t xml:space="preserve"> </w:t>
      </w:r>
      <w:r>
        <w:t>(</w:t>
      </w:r>
      <w:proofErr w:type="spellStart"/>
      <w:r>
        <w:t>lbs</w:t>
      </w:r>
      <w:proofErr w:type="spellEnd"/>
      <w:r>
        <w:t>/day) = M</w:t>
      </w:r>
      <w:r w:rsidRPr="00C968DF">
        <w:rPr>
          <w:vertAlign w:val="subscript"/>
        </w:rPr>
        <w:t>PAA,</w:t>
      </w:r>
      <w:r>
        <w:rPr>
          <w:vertAlign w:val="subscript"/>
        </w:rPr>
        <w:t>S</w:t>
      </w:r>
      <w:r>
        <w:t xml:space="preserve"> * 1.6 * SBS</w:t>
      </w:r>
      <w:r w:rsidRPr="00C968DF">
        <w:rPr>
          <w:vertAlign w:val="subscript"/>
        </w:rPr>
        <w:t>SF</w:t>
      </w:r>
    </w:p>
    <w:p w14:paraId="4671D542" w14:textId="77777777" w:rsidR="007840F7" w:rsidRDefault="007840F7">
      <w:pPr>
        <w:pStyle w:val="ListParagraph"/>
        <w:numPr>
          <w:ilvl w:val="0"/>
          <w:numId w:val="15"/>
        </w:numPr>
        <w:jc w:val="both"/>
        <w:pPrChange w:id="578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>Step 3: Convert mass feed rate (</w:t>
      </w:r>
      <w:proofErr w:type="spellStart"/>
      <w:r>
        <w:t>lbs</w:t>
      </w:r>
      <w:proofErr w:type="spellEnd"/>
      <w:r>
        <w:t xml:space="preserve"> SBS /Day) in Step 2 to </w:t>
      </w:r>
      <w:proofErr w:type="spellStart"/>
      <w:r>
        <w:t>gpm</w:t>
      </w:r>
      <w:proofErr w:type="spellEnd"/>
      <w:r>
        <w:t xml:space="preserve"> for SBS dosing</w:t>
      </w:r>
    </w:p>
    <w:p w14:paraId="180F0CFC" w14:textId="77777777" w:rsidR="007840F7" w:rsidRDefault="007840F7" w:rsidP="007840F7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 w:rsidRPr="00D00933">
        <w:t>Q</w:t>
      </w:r>
      <w:r>
        <w:rPr>
          <w:vertAlign w:val="subscript"/>
        </w:rPr>
        <w:t>SBS,N</w:t>
      </w:r>
      <w:proofErr w:type="gramEnd"/>
      <w:r>
        <w:rPr>
          <w:vertAlign w:val="subscript"/>
        </w:rPr>
        <w:t xml:space="preserve"> </w:t>
      </w:r>
      <w:r>
        <w:t>(</w:t>
      </w:r>
      <w:proofErr w:type="spellStart"/>
      <w:r>
        <w:t>gpm</w:t>
      </w:r>
      <w:proofErr w:type="spellEnd"/>
      <w:r>
        <w:t>) = 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 xml:space="preserve">N </w:t>
      </w:r>
      <w:r>
        <w:t xml:space="preserve">* 1 gallon/4.21 </w:t>
      </w:r>
      <w:proofErr w:type="spellStart"/>
      <w:r>
        <w:t>lbs</w:t>
      </w:r>
      <w:proofErr w:type="spellEnd"/>
      <w:r>
        <w:t xml:space="preserve"> SBS * 1 day/24 hours * 1 hour/60 minutes</w:t>
      </w:r>
    </w:p>
    <w:p w14:paraId="1471E861" w14:textId="77777777" w:rsidR="007840F7" w:rsidRDefault="007840F7" w:rsidP="007840F7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 w:rsidRPr="00D00933">
        <w:t>Q</w:t>
      </w:r>
      <w:r>
        <w:rPr>
          <w:vertAlign w:val="subscript"/>
        </w:rPr>
        <w:t>SBS,S</w:t>
      </w:r>
      <w:proofErr w:type="gramEnd"/>
      <w:r>
        <w:rPr>
          <w:vertAlign w:val="subscript"/>
        </w:rPr>
        <w:t xml:space="preserve"> </w:t>
      </w:r>
      <w:r>
        <w:t>(</w:t>
      </w:r>
      <w:proofErr w:type="spellStart"/>
      <w:r>
        <w:t>gpm</w:t>
      </w:r>
      <w:proofErr w:type="spellEnd"/>
      <w:r>
        <w:t>) = 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 xml:space="preserve">S </w:t>
      </w:r>
      <w:r>
        <w:t xml:space="preserve">* 1 gallon/4.21 </w:t>
      </w:r>
      <w:proofErr w:type="spellStart"/>
      <w:r>
        <w:t>lbs</w:t>
      </w:r>
      <w:proofErr w:type="spellEnd"/>
      <w:r>
        <w:t xml:space="preserve"> SBS * 1 day/24 hours * 1 hour/60 minutes</w:t>
      </w:r>
    </w:p>
    <w:p w14:paraId="70EC99FE" w14:textId="77777777" w:rsidR="007840F7" w:rsidRDefault="007840F7" w:rsidP="007840F7">
      <w:pPr>
        <w:pStyle w:val="ListParagraph"/>
        <w:numPr>
          <w:ilvl w:val="2"/>
          <w:numId w:val="2"/>
        </w:numPr>
        <w:ind w:left="1440"/>
        <w:jc w:val="both"/>
      </w:pPr>
      <w:r>
        <w:t>SBS content per gallon was calculated using the manufacturer-provided (</w:t>
      </w:r>
      <w:proofErr w:type="spellStart"/>
      <w:r>
        <w:t>Chemtrade</w:t>
      </w:r>
      <w:proofErr w:type="spellEnd"/>
      <w:r>
        <w:t xml:space="preserve"> Logistics) SBS solution density of 10.8-11.7 </w:t>
      </w:r>
      <w:proofErr w:type="spellStart"/>
      <w:r>
        <w:t>lbs</w:t>
      </w:r>
      <w:proofErr w:type="spellEnd"/>
      <w:r>
        <w:t xml:space="preserve"> gallon. The product used at MWRD is 38% which results in an SBS density of 10.8 * 0.38 = 4.1 </w:t>
      </w:r>
      <w:proofErr w:type="spellStart"/>
      <w:r>
        <w:t>lbs</w:t>
      </w:r>
      <w:proofErr w:type="spellEnd"/>
      <w:r>
        <w:t xml:space="preserve"> SBS/gal. </w:t>
      </w:r>
    </w:p>
    <w:p w14:paraId="0B2A54A9" w14:textId="75C22C1A" w:rsidR="007840F7" w:rsidRDefault="007840F7" w:rsidP="007840F7">
      <w:pPr>
        <w:jc w:val="both"/>
        <w:rPr>
          <w:b/>
        </w:rPr>
      </w:pPr>
    </w:p>
    <w:p w14:paraId="71FE8480" w14:textId="77777777" w:rsidR="007840F7" w:rsidRPr="00230E9F" w:rsidRDefault="007840F7" w:rsidP="007840F7">
      <w:pPr>
        <w:jc w:val="both"/>
        <w:rPr>
          <w:b/>
        </w:rPr>
      </w:pPr>
      <w:r w:rsidRPr="00230E9F">
        <w:rPr>
          <w:b/>
        </w:rPr>
        <w:lastRenderedPageBreak/>
        <w:t xml:space="preserve">SBS </w:t>
      </w:r>
      <w:r>
        <w:rPr>
          <w:b/>
        </w:rPr>
        <w:t>Plant Flow</w:t>
      </w:r>
      <w:r w:rsidRPr="00230E9F">
        <w:rPr>
          <w:b/>
        </w:rPr>
        <w:t xml:space="preserve"> fail safes:</w:t>
      </w:r>
    </w:p>
    <w:p w14:paraId="4C2E09AD" w14:textId="77777777" w:rsidR="007840F7" w:rsidRDefault="007840F7" w:rsidP="007840F7">
      <w:pPr>
        <w:pStyle w:val="ListParagraph"/>
        <w:numPr>
          <w:ilvl w:val="0"/>
          <w:numId w:val="10"/>
        </w:numPr>
        <w:jc w:val="both"/>
      </w:pPr>
      <w:r>
        <w:t>Effluent Flow Meters</w:t>
      </w:r>
    </w:p>
    <w:p w14:paraId="1D361056" w14:textId="77777777" w:rsidR="007840F7" w:rsidRDefault="007840F7" w:rsidP="007840F7">
      <w:pPr>
        <w:pStyle w:val="ListParagraph"/>
        <w:numPr>
          <w:ilvl w:val="1"/>
          <w:numId w:val="10"/>
        </w:numPr>
        <w:jc w:val="both"/>
      </w:pPr>
      <w:r>
        <w:t>North Effluent Flow Meter</w:t>
      </w:r>
    </w:p>
    <w:p w14:paraId="3E1D6897" w14:textId="77777777" w:rsidR="007840F7" w:rsidRDefault="007840F7" w:rsidP="007840F7">
      <w:pPr>
        <w:pStyle w:val="ListParagraph"/>
        <w:numPr>
          <w:ilvl w:val="2"/>
          <w:numId w:val="10"/>
        </w:numPr>
        <w:jc w:val="both"/>
      </w:pPr>
      <w:r>
        <w:t>If FI-F2 is not functioning (flow values change too fast), the DCS will use the backup flow meter (FI-F350) and send an alarm that the primary flow meter (FI-F2) is not being used so that a Priority One Work Order can be generated. The primary flow meter will not be used again until Operations resets the alarm in the alarm faceplate.</w:t>
      </w:r>
    </w:p>
    <w:p w14:paraId="09424F49" w14:textId="77777777" w:rsidR="007840F7" w:rsidRPr="003E0271" w:rsidRDefault="007840F7" w:rsidP="007840F7">
      <w:pPr>
        <w:pStyle w:val="ListParagraph"/>
        <w:numPr>
          <w:ilvl w:val="1"/>
          <w:numId w:val="10"/>
        </w:numPr>
        <w:jc w:val="both"/>
      </w:pPr>
      <w:r>
        <w:rPr>
          <w:color w:val="000000"/>
          <w:sz w:val="24"/>
          <w:szCs w:val="24"/>
        </w:rPr>
        <w:t>South Effluent Flow Meter</w:t>
      </w:r>
    </w:p>
    <w:p w14:paraId="4FE8629C" w14:textId="77777777" w:rsidR="007840F7" w:rsidRDefault="007840F7" w:rsidP="007840F7">
      <w:pPr>
        <w:pStyle w:val="ListParagraph"/>
        <w:numPr>
          <w:ilvl w:val="2"/>
          <w:numId w:val="10"/>
        </w:numPr>
        <w:jc w:val="both"/>
      </w:pPr>
      <w:r>
        <w:t>If FY-F230 is not functioning (flow values change too fast), the DCS will use the backup flow meter (FY_S100) and send an alarm that the primary flow meter (FY-F230) is not being used so that a Priority One Work Order can be generated. The primary flow meter will not be used again until Operations resets the alarm in the alarm faceplate.</w:t>
      </w:r>
    </w:p>
    <w:p w14:paraId="211BD244" w14:textId="77777777" w:rsidR="007840F7" w:rsidRPr="00230E9F" w:rsidRDefault="007840F7" w:rsidP="007840F7">
      <w:pPr>
        <w:jc w:val="both"/>
        <w:rPr>
          <w:b/>
        </w:rPr>
      </w:pPr>
      <w:r w:rsidRPr="00230E9F">
        <w:rPr>
          <w:b/>
        </w:rPr>
        <w:t>SBS dosing fail safes:</w:t>
      </w:r>
    </w:p>
    <w:p w14:paraId="435E3B24" w14:textId="77777777" w:rsidR="007840F7" w:rsidRDefault="007840F7" w:rsidP="007840F7">
      <w:pPr>
        <w:pStyle w:val="ListParagraph"/>
        <w:numPr>
          <w:ilvl w:val="0"/>
          <w:numId w:val="8"/>
        </w:numPr>
        <w:jc w:val="both"/>
      </w:pPr>
      <w:r>
        <w:t xml:space="preserve">Low flow SP threshold is set at 0.05 </w:t>
      </w:r>
      <w:proofErr w:type="spellStart"/>
      <w:r>
        <w:t>gpm</w:t>
      </w:r>
      <w:proofErr w:type="spellEnd"/>
      <w:r>
        <w:t xml:space="preserve"> for north and south</w:t>
      </w:r>
    </w:p>
    <w:p w14:paraId="110FB603" w14:textId="77777777" w:rsidR="007840F7" w:rsidRDefault="007840F7" w:rsidP="007840F7">
      <w:pPr>
        <w:pStyle w:val="ListParagraph"/>
        <w:numPr>
          <w:ilvl w:val="0"/>
          <w:numId w:val="8"/>
        </w:numPr>
        <w:jc w:val="both"/>
      </w:pPr>
      <w:r>
        <w:t xml:space="preserve">High flow SP threshold is set at 1.5 </w:t>
      </w:r>
      <w:proofErr w:type="spellStart"/>
      <w:r>
        <w:t>gpm</w:t>
      </w:r>
      <w:proofErr w:type="spellEnd"/>
      <w:r>
        <w:t xml:space="preserve"> for the north and south</w:t>
      </w:r>
    </w:p>
    <w:p w14:paraId="10100990" w14:textId="3802AE2B" w:rsidR="00980584" w:rsidRDefault="00980584" w:rsidP="00FD738A">
      <w:pPr>
        <w:rPr>
          <w:b/>
          <w:sz w:val="32"/>
          <w:szCs w:val="32"/>
          <w:u w:val="single"/>
        </w:rPr>
      </w:pPr>
    </w:p>
    <w:p w14:paraId="1374A1AD" w14:textId="343C803A" w:rsidR="00937844" w:rsidRPr="00B21B7A" w:rsidRDefault="00937844" w:rsidP="0093784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PAA</w:t>
      </w:r>
      <w:r w:rsidRPr="00B21B7A">
        <w:rPr>
          <w:b/>
          <w:sz w:val="32"/>
          <w:szCs w:val="32"/>
          <w:u w:val="single"/>
        </w:rPr>
        <w:t xml:space="preserve"> Dosing Calculations</w:t>
      </w:r>
      <w:r>
        <w:rPr>
          <w:b/>
          <w:sz w:val="32"/>
          <w:szCs w:val="32"/>
          <w:u w:val="single"/>
        </w:rPr>
        <w:t xml:space="preserve"> (10/1</w:t>
      </w:r>
      <w:r w:rsidR="005A4F88">
        <w:rPr>
          <w:b/>
          <w:sz w:val="32"/>
          <w:szCs w:val="32"/>
          <w:u w:val="single"/>
        </w:rPr>
        <w:t>8</w:t>
      </w:r>
      <w:r>
        <w:rPr>
          <w:b/>
          <w:sz w:val="32"/>
          <w:szCs w:val="32"/>
          <w:u w:val="single"/>
        </w:rPr>
        <w:t>/2017)</w:t>
      </w:r>
    </w:p>
    <w:p w14:paraId="7C6B3812" w14:textId="77777777" w:rsidR="00937844" w:rsidRDefault="00937844" w:rsidP="00937844">
      <w:pPr>
        <w:jc w:val="both"/>
        <w:rPr>
          <w:b/>
        </w:rPr>
      </w:pPr>
      <w:r>
        <w:rPr>
          <w:b/>
        </w:rPr>
        <w:t>Overview</w:t>
      </w:r>
    </w:p>
    <w:p w14:paraId="3852FCA8" w14:textId="579963BF" w:rsidR="00937844" w:rsidRDefault="005A4F88" w:rsidP="00937844">
      <w:pPr>
        <w:jc w:val="both"/>
        <w:rPr>
          <w:b/>
        </w:rPr>
      </w:pPr>
      <w:r>
        <w:rPr>
          <w:b/>
        </w:rPr>
        <w:t>PAA</w:t>
      </w:r>
      <w:r w:rsidR="00EC5C6C">
        <w:rPr>
          <w:b/>
        </w:rPr>
        <w:t xml:space="preserve"> </w:t>
      </w:r>
      <w:r w:rsidR="00EC5C6C" w:rsidRPr="005A4F88">
        <w:rPr>
          <w:b/>
        </w:rPr>
        <w:t xml:space="preserve">Strategy A - </w:t>
      </w:r>
      <w:r w:rsidR="00937844" w:rsidRPr="005A4F88">
        <w:rPr>
          <w:b/>
        </w:rPr>
        <w:t>Flow Paced Algorithm:</w:t>
      </w:r>
      <w:r w:rsidR="00937844">
        <w:t xml:space="preserve"> PAA dosing for this control scheme is adjusted based on a manually input PAA </w:t>
      </w:r>
      <w:r>
        <w:t xml:space="preserve">dose </w:t>
      </w:r>
      <w:proofErr w:type="spellStart"/>
      <w:r>
        <w:t>setpoint</w:t>
      </w:r>
      <w:proofErr w:type="spellEnd"/>
      <w:r w:rsidR="007752B5">
        <w:t xml:space="preserve">. </w:t>
      </w:r>
    </w:p>
    <w:p w14:paraId="62B38515" w14:textId="77777777" w:rsidR="00937844" w:rsidRPr="001D3B03" w:rsidRDefault="00937844" w:rsidP="00937844">
      <w:pPr>
        <w:jc w:val="both"/>
        <w:rPr>
          <w:b/>
        </w:rPr>
      </w:pPr>
      <w:r>
        <w:rPr>
          <w:b/>
        </w:rPr>
        <w:t xml:space="preserve">PAA </w:t>
      </w:r>
      <w:r w:rsidRPr="001D3B03">
        <w:rPr>
          <w:b/>
        </w:rPr>
        <w:t>Variables:</w:t>
      </w:r>
    </w:p>
    <w:p w14:paraId="1C055E7B" w14:textId="3BC2EABF" w:rsidR="007752B5" w:rsidRDefault="00937844">
      <w:pPr>
        <w:pStyle w:val="ListParagraph"/>
        <w:numPr>
          <w:ilvl w:val="0"/>
          <w:numId w:val="15"/>
        </w:numPr>
        <w:jc w:val="both"/>
        <w:pPrChange w:id="579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r>
        <w:t>Flow</w:t>
      </w:r>
      <w:r w:rsidR="0049552F" w:rsidRPr="0049552F">
        <w:rPr>
          <w:vertAlign w:val="subscript"/>
        </w:rPr>
        <w:t>N</w:t>
      </w:r>
      <w:proofErr w:type="spellEnd"/>
      <w:r>
        <w:t xml:space="preserve"> = FI-F2 for North flow;</w:t>
      </w:r>
      <w:r w:rsidR="00550AF9">
        <w:t xml:space="preserve"> backup flow meter is FI-F350</w:t>
      </w:r>
    </w:p>
    <w:p w14:paraId="15066516" w14:textId="096F772D" w:rsidR="00937844" w:rsidRDefault="00937844">
      <w:pPr>
        <w:pStyle w:val="ListParagraph"/>
        <w:numPr>
          <w:ilvl w:val="0"/>
          <w:numId w:val="15"/>
        </w:numPr>
        <w:jc w:val="both"/>
        <w:pPrChange w:id="580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r>
        <w:t>Flow</w:t>
      </w:r>
      <w:r w:rsidR="0049552F" w:rsidRPr="0049552F">
        <w:rPr>
          <w:vertAlign w:val="subscript"/>
        </w:rPr>
        <w:t>S</w:t>
      </w:r>
      <w:proofErr w:type="spellEnd"/>
      <w:r>
        <w:t xml:space="preserve"> = FY-F230 for South flow</w:t>
      </w:r>
      <w:r w:rsidR="00550AF9">
        <w:t>; backup flow meter is FY_S10</w:t>
      </w:r>
      <w:r>
        <w:t xml:space="preserve"> </w:t>
      </w:r>
    </w:p>
    <w:p w14:paraId="3160ACA6" w14:textId="5012963B" w:rsidR="0049552F" w:rsidRDefault="0049552F">
      <w:pPr>
        <w:pStyle w:val="ListParagraph"/>
        <w:numPr>
          <w:ilvl w:val="0"/>
          <w:numId w:val="15"/>
        </w:numPr>
        <w:jc w:val="both"/>
        <w:pPrChange w:id="581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 w:rsidR="00064E97" w:rsidRPr="00064E97">
        <w:rPr>
          <w:vertAlign w:val="subscript"/>
        </w:rPr>
        <w:t>PAA</w:t>
      </w:r>
      <w:r w:rsidR="00064E97">
        <w:t>,</w:t>
      </w:r>
      <w:r>
        <w:rPr>
          <w:vertAlign w:val="subscript"/>
        </w:rPr>
        <w:t>input</w:t>
      </w:r>
      <w:proofErr w:type="gramEnd"/>
      <w:r>
        <w:rPr>
          <w:vertAlign w:val="subscript"/>
        </w:rPr>
        <w:t>,N</w:t>
      </w:r>
      <w:proofErr w:type="spellEnd"/>
      <w:r>
        <w:rPr>
          <w:vertAlign w:val="subscript"/>
        </w:rPr>
        <w:t xml:space="preserve"> </w:t>
      </w:r>
      <w:r>
        <w:t>= manual input north plant dose from DCS</w:t>
      </w:r>
    </w:p>
    <w:p w14:paraId="64CC23DC" w14:textId="165852B3" w:rsidR="0049552F" w:rsidRDefault="0049552F">
      <w:pPr>
        <w:pStyle w:val="ListParagraph"/>
        <w:numPr>
          <w:ilvl w:val="0"/>
          <w:numId w:val="15"/>
        </w:numPr>
        <w:jc w:val="both"/>
        <w:pPrChange w:id="582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>
        <w:rPr>
          <w:vertAlign w:val="subscript"/>
        </w:rPr>
        <w:t>input</w:t>
      </w:r>
      <w:proofErr w:type="gramEnd"/>
      <w:r>
        <w:rPr>
          <w:vertAlign w:val="subscript"/>
        </w:rPr>
        <w:t>,S</w:t>
      </w:r>
      <w:proofErr w:type="spellEnd"/>
      <w:r>
        <w:rPr>
          <w:vertAlign w:val="subscript"/>
        </w:rPr>
        <w:t xml:space="preserve"> </w:t>
      </w:r>
      <w:r>
        <w:t>= manual input south plant dose from DCS</w:t>
      </w:r>
    </w:p>
    <w:p w14:paraId="06889AAC" w14:textId="556953E0" w:rsidR="00937844" w:rsidRDefault="00937844">
      <w:pPr>
        <w:pStyle w:val="ListParagraph"/>
        <w:numPr>
          <w:ilvl w:val="0"/>
          <w:numId w:val="15"/>
        </w:numPr>
        <w:jc w:val="both"/>
        <w:pPrChange w:id="583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Pr="00937844">
        <w:rPr>
          <w:vertAlign w:val="subscript"/>
        </w:rPr>
        <w:t>Dose</w:t>
      </w:r>
      <w:proofErr w:type="gramEnd"/>
      <w:r w:rsidR="0049552F">
        <w:rPr>
          <w:vertAlign w:val="subscript"/>
        </w:rPr>
        <w:t>,N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49552F">
        <w:t>Current PAA dose in north</w:t>
      </w:r>
    </w:p>
    <w:p w14:paraId="41A2739A" w14:textId="44C390B7" w:rsidR="0049552F" w:rsidRDefault="0049552F">
      <w:pPr>
        <w:pStyle w:val="ListParagraph"/>
        <w:numPr>
          <w:ilvl w:val="0"/>
          <w:numId w:val="15"/>
        </w:numPr>
        <w:jc w:val="both"/>
        <w:pPrChange w:id="584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Pr="00937844">
        <w:rPr>
          <w:vertAlign w:val="subscript"/>
        </w:rPr>
        <w:t>Dose</w:t>
      </w:r>
      <w:proofErr w:type="gramEnd"/>
      <w:r>
        <w:rPr>
          <w:vertAlign w:val="subscript"/>
        </w:rPr>
        <w:t>,S</w:t>
      </w:r>
      <w:proofErr w:type="spellEnd"/>
      <w:r>
        <w:rPr>
          <w:vertAlign w:val="subscript"/>
        </w:rPr>
        <w:t xml:space="preserve"> </w:t>
      </w:r>
      <w:r>
        <w:t>= Current PAA dose in south</w:t>
      </w:r>
    </w:p>
    <w:p w14:paraId="1039C0DA" w14:textId="0CE981C7" w:rsidR="0049552F" w:rsidRPr="0049552F" w:rsidRDefault="0049552F">
      <w:pPr>
        <w:pStyle w:val="ListParagraph"/>
        <w:numPr>
          <w:ilvl w:val="0"/>
          <w:numId w:val="15"/>
        </w:numPr>
        <w:jc w:val="both"/>
        <w:pPrChange w:id="585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Pr="0049552F">
        <w:rPr>
          <w:vertAlign w:val="subscript"/>
        </w:rPr>
        <w:t>High</w:t>
      </w:r>
      <w:proofErr w:type="gramEnd"/>
      <w:r>
        <w:rPr>
          <w:vertAlign w:val="subscript"/>
        </w:rPr>
        <w:t>,N</w:t>
      </w:r>
      <w:proofErr w:type="spellEnd"/>
      <w:r>
        <w:t xml:space="preserve"> = manual input high dose from DCS for north plant high flow cases. Overrides </w:t>
      </w:r>
      <w:proofErr w:type="spellStart"/>
      <w:proofErr w:type="gramStart"/>
      <w:r>
        <w:t>C</w:t>
      </w:r>
      <w:r w:rsidR="005B24DF">
        <w:rPr>
          <w:vertAlign w:val="subscript"/>
        </w:rPr>
        <w:t>PAA,i</w:t>
      </w:r>
      <w:r>
        <w:rPr>
          <w:vertAlign w:val="subscript"/>
        </w:rPr>
        <w:t>nput</w:t>
      </w:r>
      <w:proofErr w:type="gramEnd"/>
      <w:r>
        <w:rPr>
          <w:vertAlign w:val="subscript"/>
        </w:rPr>
        <w:t>,N</w:t>
      </w:r>
      <w:proofErr w:type="spellEnd"/>
    </w:p>
    <w:p w14:paraId="12A81FDF" w14:textId="6DCD35F6" w:rsidR="0049552F" w:rsidRPr="00064E97" w:rsidRDefault="0049552F">
      <w:pPr>
        <w:pStyle w:val="ListParagraph"/>
        <w:numPr>
          <w:ilvl w:val="0"/>
          <w:numId w:val="15"/>
        </w:numPr>
        <w:jc w:val="both"/>
        <w:pPrChange w:id="586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Pr="0049552F">
        <w:rPr>
          <w:vertAlign w:val="subscript"/>
        </w:rPr>
        <w:t>High</w:t>
      </w:r>
      <w:proofErr w:type="gramEnd"/>
      <w:r>
        <w:rPr>
          <w:vertAlign w:val="subscript"/>
        </w:rPr>
        <w:t>,S</w:t>
      </w:r>
      <w:proofErr w:type="spellEnd"/>
      <w:r>
        <w:t xml:space="preserve"> = manual input high dose from DCS for south plant high flow cases. Overrides </w:t>
      </w:r>
      <w:proofErr w:type="spellStart"/>
      <w:proofErr w:type="gramStart"/>
      <w:r>
        <w:t>C</w:t>
      </w:r>
      <w:r w:rsidR="005B24DF">
        <w:rPr>
          <w:vertAlign w:val="subscript"/>
        </w:rPr>
        <w:t>PAA,i</w:t>
      </w:r>
      <w:r>
        <w:rPr>
          <w:vertAlign w:val="subscript"/>
        </w:rPr>
        <w:t>nput</w:t>
      </w:r>
      <w:proofErr w:type="gramEnd"/>
      <w:r>
        <w:rPr>
          <w:vertAlign w:val="subscript"/>
        </w:rPr>
        <w:t>,S</w:t>
      </w:r>
      <w:proofErr w:type="spellEnd"/>
    </w:p>
    <w:p w14:paraId="7FEB9D87" w14:textId="19D43B72" w:rsidR="00064E97" w:rsidRDefault="00064E97">
      <w:pPr>
        <w:pStyle w:val="ListParagraph"/>
        <w:numPr>
          <w:ilvl w:val="0"/>
          <w:numId w:val="15"/>
        </w:numPr>
        <w:jc w:val="both"/>
        <w:pPrChange w:id="587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>
        <w:t>M</w:t>
      </w:r>
      <w:r w:rsidRPr="00064E97">
        <w:rPr>
          <w:vertAlign w:val="subscript"/>
        </w:rPr>
        <w:t>PAA,N</w:t>
      </w:r>
      <w:proofErr w:type="gramEnd"/>
      <w:r>
        <w:rPr>
          <w:vertAlign w:val="subscript"/>
        </w:rPr>
        <w:t xml:space="preserve"> </w:t>
      </w:r>
      <w:r>
        <w:t>= Mass of PAA feed in north</w:t>
      </w:r>
    </w:p>
    <w:p w14:paraId="7DF94599" w14:textId="7557AFA8" w:rsidR="00064E97" w:rsidRPr="00D00933" w:rsidRDefault="00064E97">
      <w:pPr>
        <w:pStyle w:val="ListParagraph"/>
        <w:numPr>
          <w:ilvl w:val="0"/>
          <w:numId w:val="15"/>
        </w:numPr>
        <w:jc w:val="both"/>
        <w:pPrChange w:id="588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>
        <w:t>M</w:t>
      </w:r>
      <w:r w:rsidRPr="00064E97">
        <w:rPr>
          <w:vertAlign w:val="subscript"/>
        </w:rPr>
        <w:t>PAA,</w:t>
      </w:r>
      <w:r>
        <w:rPr>
          <w:vertAlign w:val="subscript"/>
        </w:rPr>
        <w:t>S</w:t>
      </w:r>
      <w:proofErr w:type="gramEnd"/>
      <w:r>
        <w:rPr>
          <w:vertAlign w:val="subscript"/>
        </w:rPr>
        <w:t xml:space="preserve"> </w:t>
      </w:r>
      <w:r>
        <w:t>= Mass of PAA feed in south</w:t>
      </w:r>
    </w:p>
    <w:p w14:paraId="63BEE458" w14:textId="1E1DE98E" w:rsidR="00D00933" w:rsidRDefault="00D00933">
      <w:pPr>
        <w:pStyle w:val="ListParagraph"/>
        <w:numPr>
          <w:ilvl w:val="0"/>
          <w:numId w:val="15"/>
        </w:numPr>
        <w:jc w:val="both"/>
        <w:pPrChange w:id="589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 w:rsidRPr="00D00933">
        <w:t>Q</w:t>
      </w:r>
      <w:r>
        <w:rPr>
          <w:vertAlign w:val="subscript"/>
        </w:rPr>
        <w:t>PAA,N</w:t>
      </w:r>
      <w:proofErr w:type="gramEnd"/>
      <w:r>
        <w:rPr>
          <w:vertAlign w:val="subscript"/>
        </w:rPr>
        <w:t xml:space="preserve"> </w:t>
      </w:r>
      <w:r w:rsidRPr="00D00933">
        <w:t xml:space="preserve">= </w:t>
      </w:r>
      <w:r w:rsidR="00550AF9">
        <w:t>Calculated flow for north PAA feed system</w:t>
      </w:r>
    </w:p>
    <w:p w14:paraId="4454FB29" w14:textId="5C32D078" w:rsidR="00D00933" w:rsidRDefault="00D00933">
      <w:pPr>
        <w:pStyle w:val="ListParagraph"/>
        <w:numPr>
          <w:ilvl w:val="0"/>
          <w:numId w:val="15"/>
        </w:numPr>
        <w:jc w:val="both"/>
        <w:pPrChange w:id="590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 w:rsidRPr="00D00933">
        <w:t>Q</w:t>
      </w:r>
      <w:r>
        <w:rPr>
          <w:vertAlign w:val="subscript"/>
        </w:rPr>
        <w:t>PAA,S</w:t>
      </w:r>
      <w:proofErr w:type="gramEnd"/>
      <w:r>
        <w:rPr>
          <w:vertAlign w:val="subscript"/>
        </w:rPr>
        <w:t xml:space="preserve"> </w:t>
      </w:r>
      <w:r w:rsidRPr="00D00933">
        <w:t xml:space="preserve">= </w:t>
      </w:r>
      <w:r w:rsidR="00550AF9">
        <w:t>Calculated flow for</w:t>
      </w:r>
      <w:r w:rsidRPr="00D00933">
        <w:t xml:space="preserve"> </w:t>
      </w:r>
      <w:r>
        <w:t>south</w:t>
      </w:r>
      <w:r w:rsidR="00550AF9">
        <w:t xml:space="preserve"> PAA feed system</w:t>
      </w:r>
    </w:p>
    <w:p w14:paraId="56DB7C16" w14:textId="77777777" w:rsidR="00937844" w:rsidRPr="001D3B03" w:rsidRDefault="00937844" w:rsidP="00937844">
      <w:pPr>
        <w:jc w:val="both"/>
        <w:rPr>
          <w:b/>
        </w:rPr>
      </w:pPr>
      <w:r>
        <w:rPr>
          <w:b/>
        </w:rPr>
        <w:t>PAA</w:t>
      </w:r>
      <w:r w:rsidRPr="001D3B03">
        <w:rPr>
          <w:b/>
        </w:rPr>
        <w:t xml:space="preserve"> Dosing Calculations:</w:t>
      </w:r>
    </w:p>
    <w:p w14:paraId="3D343C2C" w14:textId="373CDA2A" w:rsidR="0049552F" w:rsidRDefault="00937844">
      <w:pPr>
        <w:pStyle w:val="ListParagraph"/>
        <w:numPr>
          <w:ilvl w:val="0"/>
          <w:numId w:val="15"/>
        </w:numPr>
        <w:jc w:val="both"/>
        <w:pPrChange w:id="591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lastRenderedPageBreak/>
        <w:t xml:space="preserve">Step 1: </w:t>
      </w:r>
      <w:r w:rsidR="0049552F">
        <w:t>Determine C</w:t>
      </w:r>
      <w:r w:rsidR="008B7C6A">
        <w:rPr>
          <w:vertAlign w:val="subscript"/>
        </w:rPr>
        <w:t xml:space="preserve">PAA, </w:t>
      </w:r>
      <w:r w:rsidR="0049552F" w:rsidRPr="0049552F">
        <w:rPr>
          <w:vertAlign w:val="subscript"/>
        </w:rPr>
        <w:t>Dose</w:t>
      </w:r>
      <w:r w:rsidR="0049552F">
        <w:t>:</w:t>
      </w:r>
    </w:p>
    <w:p w14:paraId="17F53835" w14:textId="41FF9B2F" w:rsidR="0049552F" w:rsidRPr="0049552F" w:rsidRDefault="00987BD4">
      <w:pPr>
        <w:pStyle w:val="ListParagraph"/>
        <w:numPr>
          <w:ilvl w:val="1"/>
          <w:numId w:val="15"/>
        </w:numPr>
        <w:jc w:val="both"/>
        <w:pPrChange w:id="592" w:author="Kristen Wisdom" w:date="2019-06-20T11:33:00Z">
          <w:pPr>
            <w:pStyle w:val="ListParagraph"/>
            <w:numPr>
              <w:ilvl w:val="1"/>
              <w:numId w:val="3"/>
            </w:numPr>
            <w:ind w:left="1440" w:hanging="360"/>
            <w:jc w:val="both"/>
          </w:pPr>
        </w:pPrChange>
      </w:pPr>
      <w:r>
        <w:t xml:space="preserve">If </w:t>
      </w:r>
      <w:r w:rsidR="0049552F">
        <w:t>(</w:t>
      </w:r>
      <w:proofErr w:type="spellStart"/>
      <w:r w:rsidR="0049552F">
        <w:t>Flow</w:t>
      </w:r>
      <w:r w:rsidR="0049552F" w:rsidRPr="0049552F">
        <w:rPr>
          <w:vertAlign w:val="subscript"/>
        </w:rPr>
        <w:t>N</w:t>
      </w:r>
      <w:proofErr w:type="spellEnd"/>
      <w:r>
        <w:t xml:space="preserve"> &gt;</w:t>
      </w:r>
      <w:r w:rsidR="0049552F">
        <w:t>145 (</w:t>
      </w:r>
      <w:proofErr w:type="spellStart"/>
      <w:r w:rsidR="0049552F">
        <w:t>mgd</w:t>
      </w:r>
      <w:proofErr w:type="spellEnd"/>
      <w:r w:rsidR="0049552F">
        <w:t xml:space="preserve">) and </w:t>
      </w:r>
      <w:proofErr w:type="spellStart"/>
      <w:proofErr w:type="gramStart"/>
      <w:r w:rsidR="0049552F"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="0049552F">
        <w:rPr>
          <w:vertAlign w:val="subscript"/>
        </w:rPr>
        <w:t>Input</w:t>
      </w:r>
      <w:proofErr w:type="gramEnd"/>
      <w:r w:rsidR="0049552F" w:rsidRPr="0049552F">
        <w:rPr>
          <w:vertAlign w:val="subscript"/>
        </w:rPr>
        <w:t>,N</w:t>
      </w:r>
      <w:proofErr w:type="spellEnd"/>
      <w:r w:rsidR="00C331F3">
        <w:rPr>
          <w:vertAlign w:val="subscript"/>
        </w:rPr>
        <w:t xml:space="preserve"> </w:t>
      </w:r>
      <w:r w:rsidR="0049552F">
        <w:t xml:space="preserve">&lt; </w:t>
      </w:r>
      <w:proofErr w:type="spellStart"/>
      <w:r w:rsidR="0049552F"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="0049552F" w:rsidRPr="0049552F">
        <w:rPr>
          <w:vertAlign w:val="subscript"/>
        </w:rPr>
        <w:t>High,N</w:t>
      </w:r>
      <w:proofErr w:type="spellEnd"/>
      <w:r w:rsidR="0049552F" w:rsidRPr="0049552F">
        <w:t>)</w:t>
      </w:r>
      <w:r w:rsidR="0049552F">
        <w:rPr>
          <w:vertAlign w:val="subscript"/>
        </w:rPr>
        <w:t xml:space="preserve">, </w:t>
      </w:r>
      <w:proofErr w:type="spellStart"/>
      <w:r w:rsidR="0049552F"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="0049552F" w:rsidRPr="0049552F">
        <w:rPr>
          <w:vertAlign w:val="subscript"/>
        </w:rPr>
        <w:t>Dose,N</w:t>
      </w:r>
      <w:proofErr w:type="spellEnd"/>
      <w:r w:rsidR="0049552F" w:rsidRPr="0049552F">
        <w:t xml:space="preserve"> = </w:t>
      </w:r>
      <w:proofErr w:type="spellStart"/>
      <w:r w:rsidR="0049552F" w:rsidRPr="0049552F"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="0049552F" w:rsidRPr="0049552F">
        <w:rPr>
          <w:vertAlign w:val="subscript"/>
        </w:rPr>
        <w:t>High,N</w:t>
      </w:r>
      <w:proofErr w:type="spellEnd"/>
      <w:r w:rsidR="0049552F">
        <w:rPr>
          <w:vertAlign w:val="subscript"/>
        </w:rPr>
        <w:t xml:space="preserve"> </w:t>
      </w:r>
      <w:r w:rsidR="0049552F" w:rsidRPr="0049552F">
        <w:t>else</w:t>
      </w:r>
      <w:r w:rsidR="0049552F">
        <w:t xml:space="preserve"> </w:t>
      </w:r>
      <w:proofErr w:type="spellStart"/>
      <w:r w:rsidR="0049552F"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="0049552F" w:rsidRPr="0049552F">
        <w:rPr>
          <w:vertAlign w:val="subscript"/>
        </w:rPr>
        <w:t>Dose,N</w:t>
      </w:r>
      <w:proofErr w:type="spellEnd"/>
      <w:r w:rsidR="0049552F" w:rsidRPr="0049552F">
        <w:t xml:space="preserve"> = </w:t>
      </w:r>
      <w:proofErr w:type="spellStart"/>
      <w:r w:rsidR="0049552F" w:rsidRPr="0049552F"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="0049552F">
        <w:rPr>
          <w:vertAlign w:val="subscript"/>
        </w:rPr>
        <w:t>Input</w:t>
      </w:r>
      <w:r w:rsidR="0049552F" w:rsidRPr="0049552F">
        <w:rPr>
          <w:vertAlign w:val="subscript"/>
        </w:rPr>
        <w:t>,N</w:t>
      </w:r>
      <w:proofErr w:type="spellEnd"/>
    </w:p>
    <w:p w14:paraId="357A0306" w14:textId="6DC1E1C8" w:rsidR="0049552F" w:rsidRDefault="0049552F">
      <w:pPr>
        <w:pStyle w:val="ListParagraph"/>
        <w:numPr>
          <w:ilvl w:val="1"/>
          <w:numId w:val="15"/>
        </w:numPr>
        <w:jc w:val="both"/>
        <w:pPrChange w:id="593" w:author="Kristen Wisdom" w:date="2019-06-20T11:33:00Z">
          <w:pPr>
            <w:pStyle w:val="ListParagraph"/>
            <w:numPr>
              <w:ilvl w:val="1"/>
              <w:numId w:val="3"/>
            </w:numPr>
            <w:ind w:left="1440" w:hanging="360"/>
            <w:jc w:val="both"/>
          </w:pPr>
        </w:pPrChange>
      </w:pPr>
      <w:r>
        <w:t>If (</w:t>
      </w:r>
      <w:proofErr w:type="spellStart"/>
      <w:r>
        <w:t>Flow</w:t>
      </w:r>
      <w:r>
        <w:rPr>
          <w:vertAlign w:val="subscript"/>
        </w:rPr>
        <w:t>S</w:t>
      </w:r>
      <w:proofErr w:type="spellEnd"/>
      <w:r>
        <w:t xml:space="preserve"> &gt; 135 (</w:t>
      </w:r>
      <w:proofErr w:type="spellStart"/>
      <w:r>
        <w:t>mgd</w:t>
      </w:r>
      <w:proofErr w:type="spellEnd"/>
      <w:r>
        <w:t xml:space="preserve">) and </w:t>
      </w:r>
      <w:proofErr w:type="spellStart"/>
      <w:proofErr w:type="gramStart"/>
      <w:r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>
        <w:rPr>
          <w:vertAlign w:val="subscript"/>
        </w:rPr>
        <w:t>Input</w:t>
      </w:r>
      <w:proofErr w:type="gramEnd"/>
      <w:r w:rsidRPr="0049552F">
        <w:rPr>
          <w:vertAlign w:val="subscript"/>
        </w:rPr>
        <w:t>,</w:t>
      </w:r>
      <w:r>
        <w:rPr>
          <w:vertAlign w:val="subscript"/>
        </w:rPr>
        <w:t>S</w:t>
      </w:r>
      <w:proofErr w:type="spellEnd"/>
      <w:r>
        <w:t xml:space="preserve"> &lt; </w:t>
      </w:r>
      <w:proofErr w:type="spellStart"/>
      <w:r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Pr="0049552F">
        <w:rPr>
          <w:vertAlign w:val="subscript"/>
        </w:rPr>
        <w:t>High,</w:t>
      </w:r>
      <w:r>
        <w:rPr>
          <w:vertAlign w:val="subscript"/>
        </w:rPr>
        <w:t>S</w:t>
      </w:r>
      <w:proofErr w:type="spellEnd"/>
      <w:r w:rsidRPr="0049552F">
        <w:t>)</w:t>
      </w:r>
      <w:r>
        <w:rPr>
          <w:vertAlign w:val="subscript"/>
        </w:rPr>
        <w:t xml:space="preserve">, </w:t>
      </w:r>
      <w:proofErr w:type="spellStart"/>
      <w:r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Pr="0049552F">
        <w:rPr>
          <w:vertAlign w:val="subscript"/>
        </w:rPr>
        <w:t>Dose,</w:t>
      </w:r>
      <w:r>
        <w:rPr>
          <w:vertAlign w:val="subscript"/>
        </w:rPr>
        <w:t>S</w:t>
      </w:r>
      <w:proofErr w:type="spellEnd"/>
      <w:r w:rsidRPr="0049552F">
        <w:t xml:space="preserve"> = </w:t>
      </w:r>
      <w:proofErr w:type="spellStart"/>
      <w:r w:rsidRPr="0049552F"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Pr="0049552F">
        <w:rPr>
          <w:vertAlign w:val="subscript"/>
        </w:rPr>
        <w:t>High,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 xml:space="preserve"> </w:t>
      </w:r>
      <w:r w:rsidR="00C331F3">
        <w:t xml:space="preserve"> </w:t>
      </w:r>
      <w:r w:rsidRPr="0049552F">
        <w:t>else</w:t>
      </w:r>
      <w:r>
        <w:t xml:space="preserve"> </w:t>
      </w:r>
      <w:proofErr w:type="spellStart"/>
      <w:r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 w:rsidRPr="0049552F">
        <w:rPr>
          <w:vertAlign w:val="subscript"/>
        </w:rPr>
        <w:t>Dose,</w:t>
      </w:r>
      <w:r>
        <w:rPr>
          <w:vertAlign w:val="subscript"/>
        </w:rPr>
        <w:t>S</w:t>
      </w:r>
      <w:proofErr w:type="spellEnd"/>
      <w:r w:rsidRPr="0049552F">
        <w:t xml:space="preserve"> = </w:t>
      </w:r>
      <w:proofErr w:type="spellStart"/>
      <w:r w:rsidRPr="0049552F">
        <w:t>C</w:t>
      </w:r>
      <w:r w:rsidR="00064E97" w:rsidRPr="00064E97">
        <w:rPr>
          <w:vertAlign w:val="subscript"/>
        </w:rPr>
        <w:t>PAA</w:t>
      </w:r>
      <w:r w:rsidR="00064E97">
        <w:rPr>
          <w:vertAlign w:val="subscript"/>
        </w:rPr>
        <w:t>,</w:t>
      </w:r>
      <w:r>
        <w:rPr>
          <w:vertAlign w:val="subscript"/>
        </w:rPr>
        <w:t>Input</w:t>
      </w:r>
      <w:r w:rsidRPr="0049552F">
        <w:rPr>
          <w:vertAlign w:val="subscript"/>
        </w:rPr>
        <w:t>,</w:t>
      </w:r>
      <w:r>
        <w:rPr>
          <w:vertAlign w:val="subscript"/>
        </w:rPr>
        <w:t>S</w:t>
      </w:r>
      <w:proofErr w:type="spellEnd"/>
    </w:p>
    <w:p w14:paraId="24D2D8BE" w14:textId="77777777" w:rsidR="00937844" w:rsidRDefault="0049552F">
      <w:pPr>
        <w:pStyle w:val="ListParagraph"/>
        <w:numPr>
          <w:ilvl w:val="0"/>
          <w:numId w:val="15"/>
        </w:numPr>
        <w:jc w:val="both"/>
        <w:pPrChange w:id="594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 xml:space="preserve">Step 2: </w:t>
      </w:r>
      <w:r w:rsidR="00937844">
        <w:t xml:space="preserve">Calculate the </w:t>
      </w:r>
      <w:r w:rsidR="007752B5">
        <w:t>mass</w:t>
      </w:r>
      <w:r w:rsidR="00937844">
        <w:t xml:space="preserve"> of PAA </w:t>
      </w:r>
      <w:r w:rsidR="007752B5">
        <w:t>required for target dose concentration:</w:t>
      </w:r>
    </w:p>
    <w:p w14:paraId="47D1C983" w14:textId="54295663" w:rsidR="00937844" w:rsidRDefault="00064E97" w:rsidP="00937844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M</w:t>
      </w:r>
      <w:r w:rsidRPr="00064E97">
        <w:rPr>
          <w:vertAlign w:val="subscript"/>
        </w:rPr>
        <w:t>PAA,N</w:t>
      </w:r>
      <w:proofErr w:type="gramEnd"/>
      <w:r>
        <w:rPr>
          <w:vertAlign w:val="subscript"/>
        </w:rPr>
        <w:t xml:space="preserve"> </w:t>
      </w:r>
      <w:r w:rsidR="007752B5">
        <w:t>(</w:t>
      </w:r>
      <w:proofErr w:type="spellStart"/>
      <w:r w:rsidR="00EF7C70">
        <w:t>lbs</w:t>
      </w:r>
      <w:proofErr w:type="spellEnd"/>
      <w:r w:rsidR="00EF7C70">
        <w:t>/day</w:t>
      </w:r>
      <w:r w:rsidR="007752B5">
        <w:t>)</w:t>
      </w:r>
      <w:r w:rsidR="00937844">
        <w:t xml:space="preserve"> </w:t>
      </w:r>
      <w:r w:rsidR="007752B5">
        <w:t>to add</w:t>
      </w:r>
      <w:r w:rsidR="00937844">
        <w:t xml:space="preserve"> </w:t>
      </w:r>
      <w:r w:rsidR="00EF7C70">
        <w:t xml:space="preserve">to North </w:t>
      </w:r>
      <w:r w:rsidR="00937844">
        <w:t xml:space="preserve">= </w:t>
      </w:r>
      <w:proofErr w:type="spellStart"/>
      <w:r w:rsidR="00937844">
        <w:t>Flow</w:t>
      </w:r>
      <w:r w:rsidR="00EF7C70" w:rsidRPr="00EF7C70">
        <w:rPr>
          <w:vertAlign w:val="subscript"/>
        </w:rPr>
        <w:t>N</w:t>
      </w:r>
      <w:proofErr w:type="spellEnd"/>
      <w:r w:rsidR="00937844">
        <w:t xml:space="preserve"> (MGD) * </w:t>
      </w:r>
      <w:proofErr w:type="spellStart"/>
      <w:r w:rsidR="00937844">
        <w:t>C</w:t>
      </w:r>
      <w:r w:rsidRPr="00064E97">
        <w:rPr>
          <w:vertAlign w:val="subscript"/>
        </w:rPr>
        <w:t>PAA</w:t>
      </w:r>
      <w:r>
        <w:rPr>
          <w:vertAlign w:val="subscript"/>
        </w:rPr>
        <w:t>,</w:t>
      </w:r>
      <w:r w:rsidR="007752B5" w:rsidRPr="00EF7C70">
        <w:rPr>
          <w:vertAlign w:val="subscript"/>
        </w:rPr>
        <w:t>Dose</w:t>
      </w:r>
      <w:r w:rsidR="00EF7C70" w:rsidRPr="00EF7C70">
        <w:rPr>
          <w:vertAlign w:val="subscript"/>
        </w:rPr>
        <w:t>,N</w:t>
      </w:r>
      <w:proofErr w:type="spellEnd"/>
      <w:r w:rsidR="00937844" w:rsidRPr="007B1C26">
        <w:t xml:space="preserve"> </w:t>
      </w:r>
      <w:r w:rsidR="00937844">
        <w:t>(mg/l) * 8.34 (l-</w:t>
      </w:r>
      <w:proofErr w:type="spellStart"/>
      <w:r w:rsidR="00937844">
        <w:t>lb</w:t>
      </w:r>
      <w:proofErr w:type="spellEnd"/>
      <w:r w:rsidR="00937844">
        <w:t>/MG-mg)</w:t>
      </w:r>
    </w:p>
    <w:p w14:paraId="562C9449" w14:textId="292058BC" w:rsidR="00EF7C70" w:rsidRDefault="00064E97" w:rsidP="00EF7C70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M</w:t>
      </w:r>
      <w:r w:rsidRPr="00064E97">
        <w:rPr>
          <w:vertAlign w:val="subscript"/>
        </w:rPr>
        <w:t>PAA,</w:t>
      </w:r>
      <w:r>
        <w:rPr>
          <w:vertAlign w:val="subscript"/>
        </w:rPr>
        <w:t>S</w:t>
      </w:r>
      <w:proofErr w:type="gramEnd"/>
      <w:r>
        <w:rPr>
          <w:vertAlign w:val="subscript"/>
        </w:rPr>
        <w:t xml:space="preserve"> </w:t>
      </w:r>
      <w:r w:rsidR="00EF7C70">
        <w:t>(</w:t>
      </w:r>
      <w:proofErr w:type="spellStart"/>
      <w:r w:rsidR="00EF7C70">
        <w:t>lbs</w:t>
      </w:r>
      <w:proofErr w:type="spellEnd"/>
      <w:r w:rsidR="00EF7C70">
        <w:t xml:space="preserve">/day) to add to South = </w:t>
      </w:r>
      <w:proofErr w:type="spellStart"/>
      <w:r w:rsidR="00EF7C70">
        <w:t>Flow</w:t>
      </w:r>
      <w:r w:rsidR="00EF7C70">
        <w:rPr>
          <w:vertAlign w:val="subscript"/>
        </w:rPr>
        <w:t>S</w:t>
      </w:r>
      <w:proofErr w:type="spellEnd"/>
      <w:r w:rsidR="00EF7C70">
        <w:t xml:space="preserve"> (MGD) * </w:t>
      </w:r>
      <w:proofErr w:type="spellStart"/>
      <w:r w:rsidR="00EF7C70">
        <w:t>C</w:t>
      </w:r>
      <w:r w:rsidRPr="00064E97">
        <w:rPr>
          <w:vertAlign w:val="subscript"/>
        </w:rPr>
        <w:t>PAA</w:t>
      </w:r>
      <w:r>
        <w:rPr>
          <w:vertAlign w:val="subscript"/>
        </w:rPr>
        <w:t>,</w:t>
      </w:r>
      <w:r w:rsidR="00EF7C70" w:rsidRPr="00EF7C70">
        <w:rPr>
          <w:vertAlign w:val="subscript"/>
        </w:rPr>
        <w:t>Dose,</w:t>
      </w:r>
      <w:r w:rsidR="00EF7C70">
        <w:rPr>
          <w:vertAlign w:val="subscript"/>
        </w:rPr>
        <w:t>S</w:t>
      </w:r>
      <w:proofErr w:type="spellEnd"/>
      <w:r w:rsidR="00EF7C70" w:rsidRPr="007B1C26">
        <w:t xml:space="preserve"> </w:t>
      </w:r>
      <w:r w:rsidR="00EF7C70">
        <w:t>(mg/l) * 8.34 (l-</w:t>
      </w:r>
      <w:proofErr w:type="spellStart"/>
      <w:r w:rsidR="00EF7C70">
        <w:t>lb</w:t>
      </w:r>
      <w:proofErr w:type="spellEnd"/>
      <w:r w:rsidR="00EF7C70">
        <w:t>/MG-mg)</w:t>
      </w:r>
    </w:p>
    <w:p w14:paraId="07418B5D" w14:textId="271B0526" w:rsidR="00937844" w:rsidRDefault="00937844">
      <w:pPr>
        <w:pStyle w:val="ListParagraph"/>
        <w:numPr>
          <w:ilvl w:val="0"/>
          <w:numId w:val="15"/>
        </w:numPr>
        <w:jc w:val="both"/>
        <w:pPrChange w:id="595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 xml:space="preserve">Step </w:t>
      </w:r>
      <w:r w:rsidR="00D00933">
        <w:t>3</w:t>
      </w:r>
      <w:r>
        <w:t xml:space="preserve">: Convert </w:t>
      </w:r>
      <w:r w:rsidR="00D00933">
        <w:t>mass feed rate (</w:t>
      </w:r>
      <w:proofErr w:type="spellStart"/>
      <w:r>
        <w:t>lbs</w:t>
      </w:r>
      <w:proofErr w:type="spellEnd"/>
      <w:r>
        <w:t xml:space="preserve"> </w:t>
      </w:r>
      <w:r w:rsidR="007752B5">
        <w:t>PAA</w:t>
      </w:r>
      <w:r>
        <w:t xml:space="preserve"> /Day</w:t>
      </w:r>
      <w:r w:rsidR="00D00933">
        <w:t>) calculated</w:t>
      </w:r>
      <w:r>
        <w:t xml:space="preserve"> in Step </w:t>
      </w:r>
      <w:r w:rsidR="00D00933">
        <w:t>2</w:t>
      </w:r>
      <w:r>
        <w:t xml:space="preserve"> to </w:t>
      </w:r>
      <w:r w:rsidR="00D00933">
        <w:t>volumetric flow rate (</w:t>
      </w:r>
      <w:proofErr w:type="spellStart"/>
      <w:r>
        <w:t>gpm</w:t>
      </w:r>
      <w:proofErr w:type="spellEnd"/>
      <w:r w:rsidR="00D00933">
        <w:t>)</w:t>
      </w:r>
      <w:r>
        <w:t xml:space="preserve"> for </w:t>
      </w:r>
      <w:r w:rsidR="007752B5">
        <w:t>PAA</w:t>
      </w:r>
      <w:r>
        <w:t xml:space="preserve"> dosing</w:t>
      </w:r>
      <w:r w:rsidR="007752B5">
        <w:t xml:space="preserve"> pumps</w:t>
      </w:r>
    </w:p>
    <w:p w14:paraId="788C3643" w14:textId="0B2B0AE5" w:rsidR="00937844" w:rsidRDefault="00D00933" w:rsidP="00937844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Q</w:t>
      </w:r>
      <w:r w:rsidRPr="00D00933">
        <w:rPr>
          <w:vertAlign w:val="subscript"/>
        </w:rPr>
        <w:t>PAA,N</w:t>
      </w:r>
      <w:proofErr w:type="gramEnd"/>
      <w:r w:rsidR="00937844">
        <w:t xml:space="preserve"> (</w:t>
      </w:r>
      <w:proofErr w:type="spellStart"/>
      <w:r w:rsidR="00937844">
        <w:t>gpm</w:t>
      </w:r>
      <w:proofErr w:type="spellEnd"/>
      <w:r w:rsidR="00937844">
        <w:t xml:space="preserve">) </w:t>
      </w:r>
      <w:r w:rsidR="00EF7C70">
        <w:t>in North</w:t>
      </w:r>
      <w:r w:rsidR="00937844">
        <w:t xml:space="preserve">= </w:t>
      </w:r>
      <w:r w:rsidR="00064E97">
        <w:t>M</w:t>
      </w:r>
      <w:r w:rsidR="00064E97" w:rsidRPr="00064E97">
        <w:rPr>
          <w:vertAlign w:val="subscript"/>
        </w:rPr>
        <w:t>PAA,N</w:t>
      </w:r>
      <w:r w:rsidR="00064E97">
        <w:rPr>
          <w:vertAlign w:val="subscript"/>
        </w:rPr>
        <w:t xml:space="preserve"> </w:t>
      </w:r>
      <w:r>
        <w:t>(</w:t>
      </w:r>
      <w:proofErr w:type="spellStart"/>
      <w:r>
        <w:t>lbs</w:t>
      </w:r>
      <w:proofErr w:type="spellEnd"/>
      <w:r>
        <w:t>/day)</w:t>
      </w:r>
      <w:r w:rsidR="00EF7C70">
        <w:t xml:space="preserve"> </w:t>
      </w:r>
      <w:r w:rsidR="00937844">
        <w:t>* 1 gallon</w:t>
      </w:r>
      <w:r w:rsidR="00937844" w:rsidRPr="00A802A7">
        <w:t>/</w:t>
      </w:r>
      <w:r w:rsidR="00A802A7" w:rsidRPr="00A802A7">
        <w:t>1.43</w:t>
      </w:r>
      <w:r w:rsidR="00937844" w:rsidRPr="00A802A7">
        <w:t xml:space="preserve"> </w:t>
      </w:r>
      <w:proofErr w:type="spellStart"/>
      <w:r w:rsidR="00937844" w:rsidRPr="00A802A7">
        <w:t>lbs</w:t>
      </w:r>
      <w:proofErr w:type="spellEnd"/>
      <w:r w:rsidR="00937844" w:rsidRPr="00A802A7">
        <w:t xml:space="preserve"> </w:t>
      </w:r>
      <w:r w:rsidR="00A802A7">
        <w:t>PAA</w:t>
      </w:r>
      <w:r w:rsidR="00937844">
        <w:t xml:space="preserve"> * 1 day/24 hours * 1 hour/60 minutes</w:t>
      </w:r>
    </w:p>
    <w:p w14:paraId="360AB37C" w14:textId="03F97121" w:rsidR="00EF7C70" w:rsidRDefault="00D00933" w:rsidP="00EF7C70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Q</w:t>
      </w:r>
      <w:r w:rsidRPr="00D00933">
        <w:rPr>
          <w:vertAlign w:val="subscript"/>
        </w:rPr>
        <w:t>PAA,</w:t>
      </w:r>
      <w:r w:rsidR="00C331F3">
        <w:rPr>
          <w:vertAlign w:val="subscript"/>
        </w:rPr>
        <w:t>S</w:t>
      </w:r>
      <w:proofErr w:type="gramEnd"/>
      <w:r>
        <w:t xml:space="preserve"> (</w:t>
      </w:r>
      <w:proofErr w:type="spellStart"/>
      <w:r>
        <w:t>gpm</w:t>
      </w:r>
      <w:proofErr w:type="spellEnd"/>
      <w:r>
        <w:t xml:space="preserve">) </w:t>
      </w:r>
      <w:r w:rsidR="00EF7C70">
        <w:t xml:space="preserve">in South = </w:t>
      </w:r>
      <w:r w:rsidR="00064E97">
        <w:t>M</w:t>
      </w:r>
      <w:r w:rsidR="00064E97" w:rsidRPr="00064E97">
        <w:rPr>
          <w:vertAlign w:val="subscript"/>
        </w:rPr>
        <w:t>PAA,</w:t>
      </w:r>
      <w:r w:rsidR="00064E97">
        <w:rPr>
          <w:vertAlign w:val="subscript"/>
        </w:rPr>
        <w:t xml:space="preserve">S </w:t>
      </w:r>
      <w:r>
        <w:t>(</w:t>
      </w:r>
      <w:proofErr w:type="spellStart"/>
      <w:r>
        <w:t>lbs</w:t>
      </w:r>
      <w:proofErr w:type="spellEnd"/>
      <w:r>
        <w:t xml:space="preserve">/day) </w:t>
      </w:r>
      <w:r w:rsidR="00EF7C70">
        <w:t>* 1 gallon</w:t>
      </w:r>
      <w:r w:rsidR="00EF7C70" w:rsidRPr="00A802A7">
        <w:t xml:space="preserve">/1.43 </w:t>
      </w:r>
      <w:proofErr w:type="spellStart"/>
      <w:r w:rsidR="00EF7C70" w:rsidRPr="00A802A7">
        <w:t>lbs</w:t>
      </w:r>
      <w:proofErr w:type="spellEnd"/>
      <w:r w:rsidR="00EF7C70" w:rsidRPr="00A802A7">
        <w:t xml:space="preserve"> </w:t>
      </w:r>
      <w:r w:rsidR="00EF7C70">
        <w:t>PAA * 1 day/24 hours * 1 hour/60 minutes</w:t>
      </w:r>
    </w:p>
    <w:p w14:paraId="53945B5C" w14:textId="1375A31B" w:rsidR="00937844" w:rsidRDefault="00A802A7" w:rsidP="00937844">
      <w:pPr>
        <w:pStyle w:val="ListParagraph"/>
        <w:numPr>
          <w:ilvl w:val="2"/>
          <w:numId w:val="2"/>
        </w:numPr>
        <w:ind w:left="1440"/>
        <w:jc w:val="both"/>
      </w:pPr>
      <w:r>
        <w:t>PAA</w:t>
      </w:r>
      <w:r w:rsidR="00937844">
        <w:t xml:space="preserve"> </w:t>
      </w:r>
      <w:r>
        <w:t>mass</w:t>
      </w:r>
      <w:r w:rsidR="00937844">
        <w:t xml:space="preserve"> per gallon was calculated using the manufacturer-provided (</w:t>
      </w:r>
      <w:proofErr w:type="spellStart"/>
      <w:r>
        <w:t>EnviroTech</w:t>
      </w:r>
      <w:proofErr w:type="spellEnd"/>
      <w:r>
        <w:t xml:space="preserve"> </w:t>
      </w:r>
      <w:proofErr w:type="spellStart"/>
      <w:r>
        <w:t>Peragreen</w:t>
      </w:r>
      <w:proofErr w:type="spellEnd"/>
      <w:r>
        <w:t xml:space="preserve"> 15%</w:t>
      </w:r>
      <w:r w:rsidR="00937844">
        <w:t xml:space="preserve">) </w:t>
      </w:r>
      <w:r>
        <w:t>PAA</w:t>
      </w:r>
      <w:r w:rsidR="00937844">
        <w:t xml:space="preserve"> solution </w:t>
      </w:r>
      <w:r>
        <w:t>specific gravity</w:t>
      </w:r>
      <w:r w:rsidR="00937844">
        <w:t xml:space="preserve"> of </w:t>
      </w:r>
      <w:r>
        <w:t xml:space="preserve">1.14 or 9.5 </w:t>
      </w:r>
      <w:proofErr w:type="spellStart"/>
      <w:r>
        <w:t>lbs</w:t>
      </w:r>
      <w:proofErr w:type="spellEnd"/>
      <w:r>
        <w:t>/</w:t>
      </w:r>
      <w:r w:rsidR="00937844">
        <w:t xml:space="preserve">gallon. The product used at MWRD is </w:t>
      </w:r>
      <w:r>
        <w:t>15% which</w:t>
      </w:r>
      <w:r w:rsidR="00937844">
        <w:t xml:space="preserve"> results in a </w:t>
      </w:r>
      <w:r>
        <w:t>PAA</w:t>
      </w:r>
      <w:r w:rsidR="00937844">
        <w:t xml:space="preserve"> density of </w:t>
      </w:r>
      <w:r>
        <w:t>9.5</w:t>
      </w:r>
      <w:r w:rsidR="00937844">
        <w:t xml:space="preserve"> * 0.</w:t>
      </w:r>
      <w:r>
        <w:t>15</w:t>
      </w:r>
      <w:r w:rsidR="00937844">
        <w:t xml:space="preserve"> = </w:t>
      </w:r>
      <w:r>
        <w:t>1.43</w:t>
      </w:r>
      <w:r w:rsidR="00937844">
        <w:t xml:space="preserve"> </w:t>
      </w:r>
      <w:proofErr w:type="spellStart"/>
      <w:r w:rsidR="00937844">
        <w:t>lbs</w:t>
      </w:r>
      <w:proofErr w:type="spellEnd"/>
      <w:r w:rsidR="00937844">
        <w:t xml:space="preserve"> </w:t>
      </w:r>
      <w:r>
        <w:t>PAA</w:t>
      </w:r>
      <w:r w:rsidR="00937844">
        <w:t xml:space="preserve">/gal. </w:t>
      </w:r>
    </w:p>
    <w:p w14:paraId="0530DEC8" w14:textId="77777777" w:rsidR="00CF2F92" w:rsidRDefault="00CF2F92" w:rsidP="00937844">
      <w:pPr>
        <w:jc w:val="both"/>
        <w:rPr>
          <w:b/>
        </w:rPr>
      </w:pPr>
    </w:p>
    <w:p w14:paraId="3EDF40AD" w14:textId="77777777" w:rsidR="00CF2F92" w:rsidRDefault="00CF2F92" w:rsidP="00937844">
      <w:pPr>
        <w:jc w:val="both"/>
        <w:rPr>
          <w:b/>
        </w:rPr>
      </w:pPr>
    </w:p>
    <w:p w14:paraId="7D81C4EA" w14:textId="77777777" w:rsidR="00937844" w:rsidRPr="00230E9F" w:rsidRDefault="00A802A7" w:rsidP="00937844">
      <w:pPr>
        <w:jc w:val="both"/>
        <w:rPr>
          <w:b/>
        </w:rPr>
      </w:pPr>
      <w:r>
        <w:rPr>
          <w:b/>
        </w:rPr>
        <w:t>PAA</w:t>
      </w:r>
      <w:r w:rsidR="00937844" w:rsidRPr="00230E9F">
        <w:rPr>
          <w:b/>
        </w:rPr>
        <w:t xml:space="preserve"> fail safes:</w:t>
      </w:r>
    </w:p>
    <w:p w14:paraId="766C45CE" w14:textId="77777777" w:rsidR="00937844" w:rsidRDefault="00937844" w:rsidP="00937844">
      <w:pPr>
        <w:pStyle w:val="ListParagraph"/>
        <w:numPr>
          <w:ilvl w:val="0"/>
          <w:numId w:val="7"/>
        </w:numPr>
        <w:jc w:val="both"/>
      </w:pPr>
      <w:r>
        <w:t>Effluent Flow Meters</w:t>
      </w:r>
    </w:p>
    <w:p w14:paraId="32BEF955" w14:textId="77777777" w:rsidR="00937844" w:rsidRDefault="00937844" w:rsidP="00937844">
      <w:pPr>
        <w:pStyle w:val="ListParagraph"/>
        <w:numPr>
          <w:ilvl w:val="1"/>
          <w:numId w:val="7"/>
        </w:numPr>
        <w:jc w:val="both"/>
      </w:pPr>
      <w:r>
        <w:t>North Effluent Flow Meter</w:t>
      </w:r>
    </w:p>
    <w:p w14:paraId="636FF157" w14:textId="77777777" w:rsidR="00937844" w:rsidRDefault="00937844" w:rsidP="00937844">
      <w:pPr>
        <w:pStyle w:val="ListParagraph"/>
        <w:numPr>
          <w:ilvl w:val="2"/>
          <w:numId w:val="7"/>
        </w:numPr>
        <w:jc w:val="both"/>
      </w:pPr>
      <w:r>
        <w:t>If FI-F2 is not functioning (flow values change too fast), the DCS will use the backup flow meter (FI-F350) and send an alarm that the primary flow meter (FI-F2) is not being used so that a Priority One Work Order can be generated. The primary flow meter will not be used again until Operations resets the alarm in the alarm faceplate.</w:t>
      </w:r>
    </w:p>
    <w:p w14:paraId="588A910A" w14:textId="77777777" w:rsidR="00937844" w:rsidRPr="003E0271" w:rsidRDefault="00937844" w:rsidP="00937844">
      <w:pPr>
        <w:pStyle w:val="ListParagraph"/>
        <w:numPr>
          <w:ilvl w:val="1"/>
          <w:numId w:val="7"/>
        </w:numPr>
        <w:jc w:val="both"/>
      </w:pPr>
      <w:r>
        <w:rPr>
          <w:color w:val="000000"/>
          <w:sz w:val="24"/>
          <w:szCs w:val="24"/>
        </w:rPr>
        <w:t>South Effluent Flow Meter</w:t>
      </w:r>
    </w:p>
    <w:p w14:paraId="56EAFED4" w14:textId="77777777" w:rsidR="00937844" w:rsidRDefault="00937844" w:rsidP="00937844">
      <w:pPr>
        <w:pStyle w:val="ListParagraph"/>
        <w:numPr>
          <w:ilvl w:val="2"/>
          <w:numId w:val="7"/>
        </w:numPr>
        <w:jc w:val="both"/>
      </w:pPr>
      <w:r>
        <w:t>If FY-F230 is not functioning (flow values change too fast), the DCS will use the backup flow meter (FY_S100) and send an alarm that the primary flow meter (FY-F230) is not being used so that a Priority One Work Order can be generated. The primary flow meter will not be used again until Operations resets the alarm in the alarm faceplate.</w:t>
      </w:r>
    </w:p>
    <w:p w14:paraId="17D9DC05" w14:textId="76135EFE" w:rsidR="00550AF9" w:rsidRPr="00230E9F" w:rsidRDefault="00550AF9" w:rsidP="00550AF9">
      <w:pPr>
        <w:jc w:val="both"/>
        <w:rPr>
          <w:b/>
        </w:rPr>
      </w:pPr>
      <w:r>
        <w:rPr>
          <w:b/>
        </w:rPr>
        <w:t>PAA</w:t>
      </w:r>
      <w:r w:rsidRPr="00230E9F">
        <w:rPr>
          <w:b/>
        </w:rPr>
        <w:t xml:space="preserve"> Dosing fail safes</w:t>
      </w:r>
      <w:r>
        <w:rPr>
          <w:b/>
        </w:rPr>
        <w:t xml:space="preserve"> (all values listed below were current as of </w:t>
      </w:r>
      <w:r w:rsidR="00855882">
        <w:rPr>
          <w:b/>
        </w:rPr>
        <w:t>10/18</w:t>
      </w:r>
      <w:r>
        <w:rPr>
          <w:b/>
        </w:rPr>
        <w:t>/2017. These variables are adjustable by Operations Management)</w:t>
      </w:r>
      <w:r w:rsidRPr="00230E9F">
        <w:rPr>
          <w:b/>
        </w:rPr>
        <w:t>:</w:t>
      </w:r>
    </w:p>
    <w:p w14:paraId="1BDA59C0" w14:textId="2B9038E3" w:rsidR="00550AF9" w:rsidRDefault="00550AF9" w:rsidP="00550AF9">
      <w:pPr>
        <w:pStyle w:val="ListParagraph"/>
        <w:numPr>
          <w:ilvl w:val="0"/>
          <w:numId w:val="6"/>
        </w:numPr>
        <w:jc w:val="both"/>
      </w:pPr>
      <w:r>
        <w:t>North dose low set point clamp set at 0.</w:t>
      </w:r>
      <w:r w:rsidR="005A4F88">
        <w:t>08</w:t>
      </w:r>
      <w:r>
        <w:t xml:space="preserve"> </w:t>
      </w:r>
      <w:proofErr w:type="spellStart"/>
      <w:r>
        <w:t>gpm</w:t>
      </w:r>
      <w:proofErr w:type="spellEnd"/>
      <w:r>
        <w:t>.</w:t>
      </w:r>
    </w:p>
    <w:p w14:paraId="22B1DB7D" w14:textId="5D578F6A" w:rsidR="00550AF9" w:rsidRDefault="00550AF9" w:rsidP="00550AF9">
      <w:pPr>
        <w:pStyle w:val="ListParagraph"/>
        <w:numPr>
          <w:ilvl w:val="0"/>
          <w:numId w:val="6"/>
        </w:numPr>
        <w:jc w:val="both"/>
      </w:pPr>
      <w:r>
        <w:t xml:space="preserve">North dose high set point clamp set at </w:t>
      </w:r>
      <w:r w:rsidR="005A4F88">
        <w:t>2.8</w:t>
      </w:r>
      <w:r>
        <w:t xml:space="preserve"> </w:t>
      </w:r>
      <w:proofErr w:type="spellStart"/>
      <w:r>
        <w:t>gpm</w:t>
      </w:r>
      <w:proofErr w:type="spellEnd"/>
    </w:p>
    <w:p w14:paraId="16A58110" w14:textId="7A0A3B9E" w:rsidR="00550AF9" w:rsidRDefault="00550AF9" w:rsidP="00550AF9">
      <w:pPr>
        <w:pStyle w:val="ListParagraph"/>
        <w:numPr>
          <w:ilvl w:val="0"/>
          <w:numId w:val="6"/>
        </w:numPr>
        <w:jc w:val="both"/>
      </w:pPr>
      <w:r>
        <w:t>South dose low set point clamp set at 0.</w:t>
      </w:r>
      <w:r w:rsidR="005A4F88">
        <w:t>08</w:t>
      </w:r>
      <w:r>
        <w:t xml:space="preserve"> </w:t>
      </w:r>
      <w:proofErr w:type="spellStart"/>
      <w:r>
        <w:t>gpm</w:t>
      </w:r>
      <w:proofErr w:type="spellEnd"/>
    </w:p>
    <w:p w14:paraId="5FDEF524" w14:textId="33935CC2" w:rsidR="00CF2F92" w:rsidRDefault="00550AF9" w:rsidP="00CF2F92">
      <w:pPr>
        <w:pStyle w:val="ListParagraph"/>
        <w:numPr>
          <w:ilvl w:val="0"/>
          <w:numId w:val="6"/>
        </w:numPr>
        <w:jc w:val="both"/>
      </w:pPr>
      <w:r>
        <w:t xml:space="preserve">North dose high set point clamp set at </w:t>
      </w:r>
      <w:r w:rsidR="005A4F88">
        <w:t>2.8</w:t>
      </w:r>
      <w:r>
        <w:t xml:space="preserve"> </w:t>
      </w:r>
      <w:proofErr w:type="spellStart"/>
      <w:r>
        <w:t>gpm</w:t>
      </w:r>
      <w:proofErr w:type="spellEnd"/>
    </w:p>
    <w:p w14:paraId="375A5E50" w14:textId="77777777" w:rsidR="00CF2F92" w:rsidRDefault="00CF2F92" w:rsidP="00CF2F92">
      <w:pPr>
        <w:pStyle w:val="ListParagraph"/>
        <w:numPr>
          <w:ilvl w:val="0"/>
          <w:numId w:val="6"/>
        </w:numPr>
        <w:jc w:val="both"/>
      </w:pPr>
    </w:p>
    <w:p w14:paraId="7DC01435" w14:textId="77777777" w:rsidR="00CF2F92" w:rsidRDefault="00CF2F92" w:rsidP="00CF2F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PAA System Operator Adjustable Inputs</w:t>
      </w:r>
    </w:p>
    <w:tbl>
      <w:tblPr>
        <w:tblStyle w:val="TableGrid"/>
        <w:tblW w:w="10241" w:type="dxa"/>
        <w:tblInd w:w="-635" w:type="dxa"/>
        <w:tblLook w:val="04A0" w:firstRow="1" w:lastRow="0" w:firstColumn="1" w:lastColumn="0" w:noHBand="0" w:noVBand="1"/>
      </w:tblPr>
      <w:tblGrid>
        <w:gridCol w:w="2920"/>
        <w:gridCol w:w="2890"/>
        <w:gridCol w:w="2269"/>
        <w:gridCol w:w="2162"/>
      </w:tblGrid>
      <w:tr w:rsidR="00CF2F92" w:rsidRPr="00AD2506" w14:paraId="17B311DE" w14:textId="77777777" w:rsidTr="003F279B">
        <w:trPr>
          <w:trHeight w:val="283"/>
        </w:trPr>
        <w:tc>
          <w:tcPr>
            <w:tcW w:w="2920" w:type="dxa"/>
          </w:tcPr>
          <w:p w14:paraId="4CD43F7F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 w:rsidRPr="00AD2506">
              <w:rPr>
                <w:sz w:val="20"/>
                <w:szCs w:val="32"/>
              </w:rPr>
              <w:t>INPUT</w:t>
            </w:r>
          </w:p>
        </w:tc>
        <w:tc>
          <w:tcPr>
            <w:tcW w:w="2890" w:type="dxa"/>
          </w:tcPr>
          <w:p w14:paraId="0594C9ED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 w:rsidRPr="00AD2506">
              <w:rPr>
                <w:sz w:val="20"/>
                <w:szCs w:val="32"/>
              </w:rPr>
              <w:t>DESCRIPTION</w:t>
            </w:r>
          </w:p>
        </w:tc>
        <w:tc>
          <w:tcPr>
            <w:tcW w:w="2269" w:type="dxa"/>
          </w:tcPr>
          <w:p w14:paraId="381333F5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 w:rsidRPr="00AD2506">
              <w:rPr>
                <w:sz w:val="20"/>
                <w:szCs w:val="32"/>
              </w:rPr>
              <w:t>RANGE</w:t>
            </w:r>
          </w:p>
        </w:tc>
        <w:tc>
          <w:tcPr>
            <w:tcW w:w="2162" w:type="dxa"/>
          </w:tcPr>
          <w:p w14:paraId="53BD13F2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INITIAL </w:t>
            </w:r>
            <w:r w:rsidRPr="00AD2506">
              <w:rPr>
                <w:sz w:val="20"/>
                <w:szCs w:val="32"/>
              </w:rPr>
              <w:t>VALUE</w:t>
            </w:r>
          </w:p>
        </w:tc>
      </w:tr>
      <w:tr w:rsidR="00CF2F92" w:rsidRPr="00AD2506" w14:paraId="579FAA1F" w14:textId="77777777" w:rsidTr="003F279B">
        <w:trPr>
          <w:trHeight w:val="289"/>
        </w:trPr>
        <w:tc>
          <w:tcPr>
            <w:tcW w:w="2920" w:type="dxa"/>
          </w:tcPr>
          <w:p w14:paraId="4BC13B27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PAA Dose SP</w:t>
            </w:r>
          </w:p>
        </w:tc>
        <w:tc>
          <w:tcPr>
            <w:tcW w:w="2890" w:type="dxa"/>
          </w:tcPr>
          <w:p w14:paraId="4F072846" w14:textId="77777777" w:rsidR="00CF2F92" w:rsidRDefault="00CF2F92" w:rsidP="003F279B">
            <w:pPr>
              <w:rPr>
                <w:vertAlign w:val="subscript"/>
              </w:rPr>
            </w:pPr>
            <w:proofErr w:type="spellStart"/>
            <w:proofErr w:type="gramStart"/>
            <w:r>
              <w:t>C</w:t>
            </w:r>
            <w:r w:rsidRPr="00064E97">
              <w:rPr>
                <w:vertAlign w:val="subscript"/>
              </w:rPr>
              <w:t>PAA</w:t>
            </w:r>
            <w:r>
              <w:t>,</w:t>
            </w:r>
            <w:r>
              <w:rPr>
                <w:vertAlign w:val="subscript"/>
              </w:rPr>
              <w:t>input</w:t>
            </w:r>
            <w:proofErr w:type="gramEnd"/>
            <w:r>
              <w:rPr>
                <w:vertAlign w:val="subscript"/>
              </w:rPr>
              <w:t>,N</w:t>
            </w:r>
            <w:proofErr w:type="spellEnd"/>
          </w:p>
          <w:p w14:paraId="60A0EEDA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proofErr w:type="spellStart"/>
            <w:r>
              <w:t>C</w:t>
            </w:r>
            <w:r w:rsidRPr="00064E97">
              <w:rPr>
                <w:vertAlign w:val="subscript"/>
              </w:rPr>
              <w:t>PAA</w:t>
            </w:r>
            <w:r>
              <w:rPr>
                <w:vertAlign w:val="subscript"/>
              </w:rPr>
              <w:t>,input,S</w:t>
            </w:r>
            <w:proofErr w:type="spellEnd"/>
          </w:p>
        </w:tc>
        <w:tc>
          <w:tcPr>
            <w:tcW w:w="2269" w:type="dxa"/>
          </w:tcPr>
          <w:p w14:paraId="18F810D7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0.5 – 5.0 mg/L</w:t>
            </w:r>
          </w:p>
        </w:tc>
        <w:tc>
          <w:tcPr>
            <w:tcW w:w="2162" w:type="dxa"/>
          </w:tcPr>
          <w:p w14:paraId="7FAAD44E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3.0 mg/L</w:t>
            </w:r>
          </w:p>
        </w:tc>
      </w:tr>
      <w:tr w:rsidR="00CF2F92" w:rsidRPr="00AD2506" w14:paraId="6C897440" w14:textId="77777777" w:rsidTr="003F279B">
        <w:trPr>
          <w:trHeight w:val="283"/>
        </w:trPr>
        <w:tc>
          <w:tcPr>
            <w:tcW w:w="2920" w:type="dxa"/>
          </w:tcPr>
          <w:p w14:paraId="234E55C8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PAA High Dose SP</w:t>
            </w:r>
          </w:p>
        </w:tc>
        <w:tc>
          <w:tcPr>
            <w:tcW w:w="2890" w:type="dxa"/>
          </w:tcPr>
          <w:p w14:paraId="0F3DB06D" w14:textId="77777777" w:rsidR="00CF2F92" w:rsidRDefault="00CF2F92" w:rsidP="003F279B">
            <w:pPr>
              <w:rPr>
                <w:vertAlign w:val="subscript"/>
              </w:rPr>
            </w:pPr>
            <w:proofErr w:type="spellStart"/>
            <w:proofErr w:type="gramStart"/>
            <w:r>
              <w:t>C</w:t>
            </w:r>
            <w:r w:rsidRPr="00064E97">
              <w:rPr>
                <w:vertAlign w:val="subscript"/>
              </w:rPr>
              <w:t>PAA</w:t>
            </w:r>
            <w:r>
              <w:rPr>
                <w:vertAlign w:val="subscript"/>
              </w:rPr>
              <w:t>,</w:t>
            </w:r>
            <w:r w:rsidRPr="0049552F">
              <w:rPr>
                <w:vertAlign w:val="subscript"/>
              </w:rPr>
              <w:t>High</w:t>
            </w:r>
            <w:proofErr w:type="gramEnd"/>
            <w:r>
              <w:rPr>
                <w:vertAlign w:val="subscript"/>
              </w:rPr>
              <w:t>,N</w:t>
            </w:r>
            <w:proofErr w:type="spellEnd"/>
          </w:p>
          <w:p w14:paraId="4CA6061C" w14:textId="77777777" w:rsidR="00CF2F92" w:rsidRPr="00F33A1E" w:rsidRDefault="00CF2F92" w:rsidP="003F279B">
            <w:pPr>
              <w:rPr>
                <w:vertAlign w:val="subscript"/>
              </w:rPr>
            </w:pPr>
            <w:proofErr w:type="spellStart"/>
            <w:r>
              <w:t>C</w:t>
            </w:r>
            <w:r w:rsidRPr="00064E97">
              <w:rPr>
                <w:vertAlign w:val="subscript"/>
              </w:rPr>
              <w:t>PAA</w:t>
            </w:r>
            <w:r>
              <w:rPr>
                <w:vertAlign w:val="subscript"/>
              </w:rPr>
              <w:t>,</w:t>
            </w:r>
            <w:r w:rsidRPr="0049552F">
              <w:rPr>
                <w:vertAlign w:val="subscript"/>
              </w:rPr>
              <w:t>High</w:t>
            </w:r>
            <w:r>
              <w:rPr>
                <w:vertAlign w:val="subscript"/>
              </w:rPr>
              <w:t>,S</w:t>
            </w:r>
            <w:proofErr w:type="spellEnd"/>
          </w:p>
        </w:tc>
        <w:tc>
          <w:tcPr>
            <w:tcW w:w="2269" w:type="dxa"/>
          </w:tcPr>
          <w:p w14:paraId="18454913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0.5 – 5.0 mg/L</w:t>
            </w:r>
          </w:p>
        </w:tc>
        <w:tc>
          <w:tcPr>
            <w:tcW w:w="2162" w:type="dxa"/>
          </w:tcPr>
          <w:p w14:paraId="35111CC5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2.0 mg/L</w:t>
            </w:r>
          </w:p>
        </w:tc>
      </w:tr>
      <w:tr w:rsidR="00CF2F92" w:rsidRPr="00AD2506" w14:paraId="11E65C4B" w14:textId="77777777" w:rsidTr="003F279B">
        <w:trPr>
          <w:trHeight w:val="283"/>
        </w:trPr>
        <w:tc>
          <w:tcPr>
            <w:tcW w:w="2920" w:type="dxa"/>
          </w:tcPr>
          <w:p w14:paraId="703DAE6A" w14:textId="77777777" w:rsidR="00CF2F92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Dose Low SP Clamp</w:t>
            </w:r>
          </w:p>
        </w:tc>
        <w:tc>
          <w:tcPr>
            <w:tcW w:w="2890" w:type="dxa"/>
          </w:tcPr>
          <w:p w14:paraId="0958F965" w14:textId="77777777" w:rsidR="00CF2F92" w:rsidRDefault="00CF2F92" w:rsidP="003F279B">
            <w:r>
              <w:t>Min allowable flow at each PAA dosing system (N and S)</w:t>
            </w:r>
          </w:p>
        </w:tc>
        <w:tc>
          <w:tcPr>
            <w:tcW w:w="2269" w:type="dxa"/>
          </w:tcPr>
          <w:p w14:paraId="356445EC" w14:textId="4510A81A" w:rsidR="00CF2F92" w:rsidRDefault="00CF2F92" w:rsidP="007840F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0.</w:t>
            </w:r>
            <w:del w:id="596" w:author="Wisdom, Blair" w:date="2018-02-21T15:24:00Z">
              <w:r w:rsidDel="007840F7">
                <w:rPr>
                  <w:sz w:val="20"/>
                  <w:szCs w:val="32"/>
                </w:rPr>
                <w:delText xml:space="preserve">05 </w:delText>
              </w:r>
            </w:del>
            <w:ins w:id="597" w:author="Wisdom, Blair" w:date="2018-02-21T15:24:00Z">
              <w:r w:rsidR="007840F7">
                <w:rPr>
                  <w:sz w:val="20"/>
                  <w:szCs w:val="32"/>
                </w:rPr>
                <w:t xml:space="preserve">03 </w:t>
              </w:r>
            </w:ins>
            <w:r>
              <w:rPr>
                <w:sz w:val="20"/>
                <w:szCs w:val="32"/>
              </w:rPr>
              <w:t xml:space="preserve">– 1.0 </w:t>
            </w:r>
            <w:proofErr w:type="spellStart"/>
            <w:r>
              <w:rPr>
                <w:sz w:val="20"/>
                <w:szCs w:val="32"/>
              </w:rPr>
              <w:t>gpm</w:t>
            </w:r>
            <w:proofErr w:type="spellEnd"/>
          </w:p>
        </w:tc>
        <w:tc>
          <w:tcPr>
            <w:tcW w:w="2162" w:type="dxa"/>
          </w:tcPr>
          <w:p w14:paraId="62DB4B58" w14:textId="0B824680" w:rsidR="00CF2F92" w:rsidRDefault="00CF2F92" w:rsidP="007840F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0.</w:t>
            </w:r>
            <w:del w:id="598" w:author="Wisdom, Blair" w:date="2018-02-21T15:24:00Z">
              <w:r w:rsidDel="007840F7">
                <w:rPr>
                  <w:sz w:val="20"/>
                  <w:szCs w:val="32"/>
                </w:rPr>
                <w:delText xml:space="preserve">08 </w:delText>
              </w:r>
            </w:del>
            <w:ins w:id="599" w:author="Wisdom, Blair" w:date="2018-02-21T15:24:00Z">
              <w:r w:rsidR="007840F7">
                <w:rPr>
                  <w:sz w:val="20"/>
                  <w:szCs w:val="32"/>
                </w:rPr>
                <w:t xml:space="preserve">03 </w:t>
              </w:r>
            </w:ins>
            <w:proofErr w:type="spellStart"/>
            <w:r>
              <w:rPr>
                <w:sz w:val="20"/>
                <w:szCs w:val="32"/>
              </w:rPr>
              <w:t>gpm</w:t>
            </w:r>
            <w:proofErr w:type="spellEnd"/>
          </w:p>
        </w:tc>
      </w:tr>
      <w:tr w:rsidR="00CF2F92" w:rsidRPr="00AD2506" w14:paraId="20935451" w14:textId="77777777" w:rsidTr="003F279B">
        <w:trPr>
          <w:trHeight w:val="283"/>
        </w:trPr>
        <w:tc>
          <w:tcPr>
            <w:tcW w:w="2920" w:type="dxa"/>
          </w:tcPr>
          <w:p w14:paraId="4D6F5D3F" w14:textId="77777777" w:rsidR="00CF2F92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Dose High SP Clamp</w:t>
            </w:r>
          </w:p>
        </w:tc>
        <w:tc>
          <w:tcPr>
            <w:tcW w:w="2890" w:type="dxa"/>
          </w:tcPr>
          <w:p w14:paraId="445915F9" w14:textId="77777777" w:rsidR="00CF2F92" w:rsidRDefault="00CF2F92" w:rsidP="003F279B">
            <w:r>
              <w:t>Max allowable flow at each PAA dosing system (N and S)</w:t>
            </w:r>
          </w:p>
        </w:tc>
        <w:tc>
          <w:tcPr>
            <w:tcW w:w="2269" w:type="dxa"/>
          </w:tcPr>
          <w:p w14:paraId="28ACD45D" w14:textId="77777777" w:rsidR="00CF2F92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1.0 – 3.0 </w:t>
            </w:r>
            <w:proofErr w:type="spellStart"/>
            <w:r>
              <w:rPr>
                <w:sz w:val="20"/>
                <w:szCs w:val="32"/>
              </w:rPr>
              <w:t>gpm</w:t>
            </w:r>
            <w:proofErr w:type="spellEnd"/>
          </w:p>
        </w:tc>
        <w:tc>
          <w:tcPr>
            <w:tcW w:w="2162" w:type="dxa"/>
          </w:tcPr>
          <w:p w14:paraId="095BC4A3" w14:textId="77777777" w:rsidR="00CF2F92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2.8 </w:t>
            </w:r>
            <w:proofErr w:type="spellStart"/>
            <w:r>
              <w:rPr>
                <w:sz w:val="20"/>
                <w:szCs w:val="32"/>
              </w:rPr>
              <w:t>gpm</w:t>
            </w:r>
            <w:proofErr w:type="spellEnd"/>
          </w:p>
        </w:tc>
      </w:tr>
    </w:tbl>
    <w:p w14:paraId="2A3992C3" w14:textId="77777777" w:rsidR="00CF2F92" w:rsidDel="007840F7" w:rsidRDefault="00CF2F92" w:rsidP="00CF2F92">
      <w:pPr>
        <w:jc w:val="both"/>
        <w:rPr>
          <w:del w:id="600" w:author="Wisdom, Blair" w:date="2018-02-21T15:23:00Z"/>
        </w:rPr>
      </w:pPr>
    </w:p>
    <w:p w14:paraId="54D8F8B8" w14:textId="77777777" w:rsidR="00CF2F92" w:rsidDel="007840F7" w:rsidRDefault="00CF2F92" w:rsidP="00CF2F92">
      <w:pPr>
        <w:jc w:val="both"/>
        <w:rPr>
          <w:del w:id="601" w:author="Wisdom, Blair" w:date="2018-02-21T15:23:00Z"/>
        </w:rPr>
      </w:pPr>
    </w:p>
    <w:p w14:paraId="15C0F229" w14:textId="77777777" w:rsidR="00CF2F92" w:rsidDel="007840F7" w:rsidRDefault="00CF2F92" w:rsidP="00CF2F92">
      <w:pPr>
        <w:jc w:val="both"/>
        <w:rPr>
          <w:del w:id="602" w:author="Wisdom, Blair" w:date="2018-02-21T15:23:00Z"/>
        </w:rPr>
      </w:pPr>
    </w:p>
    <w:p w14:paraId="2616C30C" w14:textId="77777777" w:rsidR="00CF2F92" w:rsidDel="007840F7" w:rsidRDefault="00CF2F92" w:rsidP="00CF2F92">
      <w:pPr>
        <w:jc w:val="both"/>
        <w:rPr>
          <w:del w:id="603" w:author="Wisdom, Blair" w:date="2018-02-21T15:23:00Z"/>
        </w:rPr>
      </w:pPr>
    </w:p>
    <w:p w14:paraId="52456705" w14:textId="77777777" w:rsidR="00CF2F92" w:rsidDel="007840F7" w:rsidRDefault="00CF2F92" w:rsidP="00CF2F92">
      <w:pPr>
        <w:jc w:val="both"/>
        <w:rPr>
          <w:del w:id="604" w:author="Wisdom, Blair" w:date="2018-02-21T15:24:00Z"/>
        </w:rPr>
      </w:pPr>
    </w:p>
    <w:p w14:paraId="4B8E057B" w14:textId="77777777" w:rsidR="00CF2F92" w:rsidRDefault="00CF2F92" w:rsidP="00CF2F92">
      <w:pPr>
        <w:jc w:val="both"/>
      </w:pPr>
    </w:p>
    <w:p w14:paraId="4FF1D7F5" w14:textId="77777777" w:rsidR="00CF2F92" w:rsidRPr="00AB354D" w:rsidRDefault="00CF2F92" w:rsidP="00CF2F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PAA System Alarms </w:t>
      </w:r>
    </w:p>
    <w:tbl>
      <w:tblPr>
        <w:tblStyle w:val="TableGrid"/>
        <w:tblW w:w="10768" w:type="dxa"/>
        <w:tblInd w:w="-635" w:type="dxa"/>
        <w:tblLook w:val="04A0" w:firstRow="1" w:lastRow="0" w:firstColumn="1" w:lastColumn="0" w:noHBand="0" w:noVBand="1"/>
      </w:tblPr>
      <w:tblGrid>
        <w:gridCol w:w="1427"/>
        <w:gridCol w:w="2173"/>
        <w:gridCol w:w="1845"/>
        <w:gridCol w:w="1845"/>
        <w:gridCol w:w="1440"/>
        <w:gridCol w:w="1166"/>
        <w:gridCol w:w="872"/>
      </w:tblGrid>
      <w:tr w:rsidR="00CF2F92" w:rsidRPr="001807A1" w14:paraId="3D8D4606" w14:textId="77777777" w:rsidTr="003F279B">
        <w:trPr>
          <w:trHeight w:val="178"/>
        </w:trPr>
        <w:tc>
          <w:tcPr>
            <w:tcW w:w="1427" w:type="dxa"/>
          </w:tcPr>
          <w:p w14:paraId="0BF6B3A4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ALARM</w:t>
            </w:r>
          </w:p>
        </w:tc>
        <w:tc>
          <w:tcPr>
            <w:tcW w:w="2173" w:type="dxa"/>
          </w:tcPr>
          <w:p w14:paraId="125641B2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845" w:type="dxa"/>
          </w:tcPr>
          <w:p w14:paraId="1222F61A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TAGS</w:t>
            </w:r>
            <w:r>
              <w:rPr>
                <w:rFonts w:ascii="Arial" w:hAnsi="Arial" w:cs="Arial"/>
                <w:sz w:val="20"/>
                <w:szCs w:val="20"/>
              </w:rPr>
              <w:t xml:space="preserve"> (NORTH)</w:t>
            </w:r>
          </w:p>
        </w:tc>
        <w:tc>
          <w:tcPr>
            <w:tcW w:w="1845" w:type="dxa"/>
          </w:tcPr>
          <w:p w14:paraId="6247EBE8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TAGS (SOUTH)</w:t>
            </w:r>
          </w:p>
        </w:tc>
        <w:tc>
          <w:tcPr>
            <w:tcW w:w="1440" w:type="dxa"/>
          </w:tcPr>
          <w:p w14:paraId="7C32006A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AVAILABLE RANGE</w:t>
            </w:r>
          </w:p>
        </w:tc>
        <w:tc>
          <w:tcPr>
            <w:tcW w:w="1166" w:type="dxa"/>
          </w:tcPr>
          <w:p w14:paraId="2546DA3F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872" w:type="dxa"/>
          </w:tcPr>
          <w:p w14:paraId="2A2F608E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DELAY</w:t>
            </w:r>
          </w:p>
          <w:p w14:paraId="7697EDDE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(sec)</w:t>
            </w:r>
          </w:p>
        </w:tc>
      </w:tr>
      <w:tr w:rsidR="00CF2F92" w:rsidRPr="001807A1" w14:paraId="7996F3BC" w14:textId="77777777" w:rsidTr="003F279B">
        <w:trPr>
          <w:trHeight w:val="498"/>
        </w:trPr>
        <w:tc>
          <w:tcPr>
            <w:tcW w:w="1427" w:type="dxa"/>
            <w:vAlign w:val="center"/>
          </w:tcPr>
          <w:p w14:paraId="6FC42F11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Pump Fail</w:t>
            </w:r>
          </w:p>
        </w:tc>
        <w:tc>
          <w:tcPr>
            <w:tcW w:w="2173" w:type="dxa"/>
            <w:vAlign w:val="center"/>
          </w:tcPr>
          <w:p w14:paraId="544E85AD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Not in remote, not available for control, not achieving SP (within X%), low pressure, high pressure</w:t>
            </w:r>
          </w:p>
        </w:tc>
        <w:tc>
          <w:tcPr>
            <w:tcW w:w="1845" w:type="dxa"/>
            <w:vAlign w:val="center"/>
          </w:tcPr>
          <w:p w14:paraId="636B2A44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PMP-K811, K812, K813</w:t>
            </w:r>
          </w:p>
        </w:tc>
        <w:tc>
          <w:tcPr>
            <w:tcW w:w="1845" w:type="dxa"/>
            <w:vAlign w:val="center"/>
          </w:tcPr>
          <w:p w14:paraId="21416C8A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PMP-K861, K862, K863</w:t>
            </w:r>
          </w:p>
        </w:tc>
        <w:tc>
          <w:tcPr>
            <w:tcW w:w="1440" w:type="dxa"/>
            <w:vAlign w:val="center"/>
          </w:tcPr>
          <w:p w14:paraId="65EDAAF2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66" w:type="dxa"/>
            <w:vAlign w:val="center"/>
          </w:tcPr>
          <w:p w14:paraId="69C3E452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72" w:type="dxa"/>
            <w:vAlign w:val="center"/>
          </w:tcPr>
          <w:p w14:paraId="1B1B18E6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F2F92" w:rsidRPr="001807A1" w14:paraId="40D9F39F" w14:textId="77777777" w:rsidTr="003F279B">
        <w:trPr>
          <w:trHeight w:val="282"/>
        </w:trPr>
        <w:tc>
          <w:tcPr>
            <w:tcW w:w="1427" w:type="dxa"/>
            <w:vAlign w:val="center"/>
          </w:tcPr>
          <w:p w14:paraId="2F117EBD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Dose Discrepancy</w:t>
            </w:r>
          </w:p>
        </w:tc>
        <w:tc>
          <w:tcPr>
            <w:tcW w:w="2173" w:type="dxa"/>
            <w:vAlign w:val="center"/>
          </w:tcPr>
          <w:p w14:paraId="4D37F3D9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 xml:space="preserve">Total delivered dose not within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1807A1">
              <w:rPr>
                <w:rFonts w:ascii="Arial" w:hAnsi="Arial" w:cs="Arial"/>
                <w:sz w:val="20"/>
                <w:szCs w:val="20"/>
              </w:rPr>
              <w:t>% of SP</w:t>
            </w:r>
            <w:r>
              <w:rPr>
                <w:rFonts w:ascii="Arial" w:hAnsi="Arial" w:cs="Arial"/>
                <w:sz w:val="20"/>
                <w:szCs w:val="20"/>
              </w:rPr>
              <w:t>. Operator adjustable</w:t>
            </w:r>
          </w:p>
        </w:tc>
        <w:tc>
          <w:tcPr>
            <w:tcW w:w="1845" w:type="dxa"/>
            <w:vAlign w:val="center"/>
          </w:tcPr>
          <w:p w14:paraId="7692A7D7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SUM (FIT-K811, K812, K813)</w:t>
            </w:r>
          </w:p>
        </w:tc>
        <w:tc>
          <w:tcPr>
            <w:tcW w:w="1845" w:type="dxa"/>
            <w:vAlign w:val="center"/>
          </w:tcPr>
          <w:p w14:paraId="733DE567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(FIT-K861, K862, K863)</w:t>
            </w:r>
          </w:p>
        </w:tc>
        <w:tc>
          <w:tcPr>
            <w:tcW w:w="1440" w:type="dxa"/>
            <w:vAlign w:val="center"/>
          </w:tcPr>
          <w:p w14:paraId="28969BD4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0-10%</w:t>
            </w:r>
          </w:p>
        </w:tc>
        <w:tc>
          <w:tcPr>
            <w:tcW w:w="1166" w:type="dxa"/>
            <w:vAlign w:val="center"/>
          </w:tcPr>
          <w:p w14:paraId="34E4CDC9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 xml:space="preserve">+/-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1807A1">
              <w:rPr>
                <w:rFonts w:ascii="Arial" w:hAnsi="Arial" w:cs="Arial"/>
                <w:sz w:val="20"/>
                <w:szCs w:val="20"/>
              </w:rPr>
              <w:t>% dose SP</w:t>
            </w:r>
          </w:p>
        </w:tc>
        <w:tc>
          <w:tcPr>
            <w:tcW w:w="872" w:type="dxa"/>
            <w:vAlign w:val="center"/>
          </w:tcPr>
          <w:p w14:paraId="48B77395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F2F92" w:rsidRPr="001807A1" w14:paraId="197EEC09" w14:textId="77777777" w:rsidTr="003F279B">
        <w:trPr>
          <w:trHeight w:val="287"/>
        </w:trPr>
        <w:tc>
          <w:tcPr>
            <w:tcW w:w="1427" w:type="dxa"/>
            <w:vAlign w:val="center"/>
          </w:tcPr>
          <w:p w14:paraId="0463E219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PAA Flow Meter Fail</w:t>
            </w:r>
          </w:p>
        </w:tc>
        <w:tc>
          <w:tcPr>
            <w:tcW w:w="2173" w:type="dxa"/>
            <w:vAlign w:val="center"/>
          </w:tcPr>
          <w:p w14:paraId="06E58990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Not in remote, not available, not achieving SP</w:t>
            </w:r>
          </w:p>
        </w:tc>
        <w:tc>
          <w:tcPr>
            <w:tcW w:w="1845" w:type="dxa"/>
            <w:vAlign w:val="center"/>
          </w:tcPr>
          <w:p w14:paraId="2EDB20CC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FIT-K811, K812, K813</w:t>
            </w:r>
          </w:p>
        </w:tc>
        <w:tc>
          <w:tcPr>
            <w:tcW w:w="1845" w:type="dxa"/>
            <w:vAlign w:val="center"/>
          </w:tcPr>
          <w:p w14:paraId="2785F087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FIT-K861, K862, K863</w:t>
            </w:r>
          </w:p>
        </w:tc>
        <w:tc>
          <w:tcPr>
            <w:tcW w:w="1440" w:type="dxa"/>
            <w:vAlign w:val="center"/>
          </w:tcPr>
          <w:p w14:paraId="58692A48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66" w:type="dxa"/>
            <w:vAlign w:val="center"/>
          </w:tcPr>
          <w:p w14:paraId="5587F1AF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72" w:type="dxa"/>
            <w:vAlign w:val="center"/>
          </w:tcPr>
          <w:p w14:paraId="5B4FA522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F2F92" w:rsidRPr="001807A1" w14:paraId="2C63EA63" w14:textId="77777777" w:rsidTr="003F279B">
        <w:trPr>
          <w:trHeight w:val="172"/>
        </w:trPr>
        <w:tc>
          <w:tcPr>
            <w:tcW w:w="1427" w:type="dxa"/>
            <w:vAlign w:val="center"/>
          </w:tcPr>
          <w:p w14:paraId="3531D137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Tank Level Lo</w:t>
            </w:r>
          </w:p>
        </w:tc>
        <w:tc>
          <w:tcPr>
            <w:tcW w:w="2173" w:type="dxa"/>
            <w:vAlign w:val="center"/>
          </w:tcPr>
          <w:p w14:paraId="5333EA72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Operator adjustable</w:t>
            </w:r>
          </w:p>
        </w:tc>
        <w:tc>
          <w:tcPr>
            <w:tcW w:w="1845" w:type="dxa"/>
            <w:vAlign w:val="center"/>
          </w:tcPr>
          <w:p w14:paraId="09B5EB7D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</w:t>
            </w:r>
            <w:r w:rsidRPr="001807A1">
              <w:rPr>
                <w:rFonts w:ascii="Arial" w:hAnsi="Arial" w:cs="Arial"/>
                <w:sz w:val="20"/>
                <w:szCs w:val="20"/>
              </w:rPr>
              <w:t>-K801, K802</w:t>
            </w:r>
          </w:p>
        </w:tc>
        <w:tc>
          <w:tcPr>
            <w:tcW w:w="1845" w:type="dxa"/>
            <w:vAlign w:val="center"/>
          </w:tcPr>
          <w:p w14:paraId="2317C63F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LIT-K851, K852</w:t>
            </w:r>
          </w:p>
        </w:tc>
        <w:tc>
          <w:tcPr>
            <w:tcW w:w="1440" w:type="dxa"/>
            <w:vAlign w:val="center"/>
          </w:tcPr>
          <w:p w14:paraId="621D1C53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0.5 – 2.5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ft</w:t>
            </w:r>
            <w:proofErr w:type="spellEnd"/>
          </w:p>
        </w:tc>
        <w:tc>
          <w:tcPr>
            <w:tcW w:w="1166" w:type="dxa"/>
            <w:vAlign w:val="center"/>
          </w:tcPr>
          <w:p w14:paraId="11D49A43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ft</w:t>
            </w:r>
            <w:proofErr w:type="spellEnd"/>
          </w:p>
        </w:tc>
        <w:tc>
          <w:tcPr>
            <w:tcW w:w="872" w:type="dxa"/>
            <w:vAlign w:val="center"/>
          </w:tcPr>
          <w:p w14:paraId="242EA45B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2F92" w:rsidRPr="001807A1" w14:paraId="0841AAF5" w14:textId="77777777" w:rsidTr="003F279B">
        <w:trPr>
          <w:trHeight w:val="178"/>
        </w:trPr>
        <w:tc>
          <w:tcPr>
            <w:tcW w:w="1427" w:type="dxa"/>
            <w:vAlign w:val="center"/>
          </w:tcPr>
          <w:p w14:paraId="10239BB4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 xml:space="preserve">Tank Level Lo </w:t>
            </w:r>
            <w:proofErr w:type="spellStart"/>
            <w:r w:rsidRPr="001807A1">
              <w:rPr>
                <w:rFonts w:ascii="Arial" w:hAnsi="Arial" w:cs="Arial"/>
                <w:sz w:val="20"/>
                <w:szCs w:val="20"/>
              </w:rPr>
              <w:t>Lo</w:t>
            </w:r>
            <w:proofErr w:type="spellEnd"/>
          </w:p>
        </w:tc>
        <w:tc>
          <w:tcPr>
            <w:tcW w:w="2173" w:type="dxa"/>
            <w:vAlign w:val="center"/>
          </w:tcPr>
          <w:p w14:paraId="411903A9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Operator adjustable</w:t>
            </w:r>
          </w:p>
        </w:tc>
        <w:tc>
          <w:tcPr>
            <w:tcW w:w="1845" w:type="dxa"/>
            <w:vAlign w:val="center"/>
          </w:tcPr>
          <w:p w14:paraId="77AE37DE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</w:t>
            </w:r>
            <w:r w:rsidRPr="001807A1">
              <w:rPr>
                <w:rFonts w:ascii="Arial" w:hAnsi="Arial" w:cs="Arial"/>
                <w:sz w:val="20"/>
                <w:szCs w:val="20"/>
              </w:rPr>
              <w:t>-K801, K802</w:t>
            </w:r>
          </w:p>
        </w:tc>
        <w:tc>
          <w:tcPr>
            <w:tcW w:w="1845" w:type="dxa"/>
            <w:vAlign w:val="center"/>
          </w:tcPr>
          <w:p w14:paraId="71A238CE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LIT-K851, K852</w:t>
            </w:r>
          </w:p>
        </w:tc>
        <w:tc>
          <w:tcPr>
            <w:tcW w:w="1440" w:type="dxa"/>
            <w:vAlign w:val="center"/>
          </w:tcPr>
          <w:p w14:paraId="776A2C18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0.5 – 1.5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ft</w:t>
            </w:r>
            <w:proofErr w:type="spellEnd"/>
          </w:p>
        </w:tc>
        <w:tc>
          <w:tcPr>
            <w:tcW w:w="1166" w:type="dxa"/>
            <w:vAlign w:val="center"/>
          </w:tcPr>
          <w:p w14:paraId="3F2A9F43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ft</w:t>
            </w:r>
            <w:proofErr w:type="spellEnd"/>
          </w:p>
        </w:tc>
        <w:tc>
          <w:tcPr>
            <w:tcW w:w="872" w:type="dxa"/>
            <w:vAlign w:val="center"/>
          </w:tcPr>
          <w:p w14:paraId="612CA1A2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2F92" w:rsidRPr="001807A1" w14:paraId="18481221" w14:textId="77777777" w:rsidTr="003F279B">
        <w:trPr>
          <w:trHeight w:val="178"/>
        </w:trPr>
        <w:tc>
          <w:tcPr>
            <w:tcW w:w="1427" w:type="dxa"/>
            <w:vAlign w:val="center"/>
          </w:tcPr>
          <w:p w14:paraId="5A482A15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Tank Level Hi</w:t>
            </w:r>
          </w:p>
        </w:tc>
        <w:tc>
          <w:tcPr>
            <w:tcW w:w="2173" w:type="dxa"/>
            <w:vAlign w:val="center"/>
          </w:tcPr>
          <w:p w14:paraId="1D83407F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Operator adjustable</w:t>
            </w:r>
          </w:p>
        </w:tc>
        <w:tc>
          <w:tcPr>
            <w:tcW w:w="1845" w:type="dxa"/>
            <w:vAlign w:val="center"/>
          </w:tcPr>
          <w:p w14:paraId="4F4E0BF2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</w:t>
            </w:r>
            <w:r w:rsidRPr="001807A1">
              <w:rPr>
                <w:rFonts w:ascii="Arial" w:hAnsi="Arial" w:cs="Arial"/>
                <w:sz w:val="20"/>
                <w:szCs w:val="20"/>
              </w:rPr>
              <w:t>-K801, K802</w:t>
            </w:r>
          </w:p>
        </w:tc>
        <w:tc>
          <w:tcPr>
            <w:tcW w:w="1845" w:type="dxa"/>
            <w:vAlign w:val="center"/>
          </w:tcPr>
          <w:p w14:paraId="002D2B85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LIT-K851, K852</w:t>
            </w:r>
          </w:p>
        </w:tc>
        <w:tc>
          <w:tcPr>
            <w:tcW w:w="1440" w:type="dxa"/>
            <w:vAlign w:val="center"/>
          </w:tcPr>
          <w:p w14:paraId="5FEB304E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12.0 - 14.5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ft</w:t>
            </w:r>
            <w:proofErr w:type="spellEnd"/>
          </w:p>
        </w:tc>
        <w:tc>
          <w:tcPr>
            <w:tcW w:w="1166" w:type="dxa"/>
            <w:vAlign w:val="center"/>
          </w:tcPr>
          <w:p w14:paraId="5CA919DF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13.5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ft</w:t>
            </w:r>
            <w:proofErr w:type="spellEnd"/>
          </w:p>
        </w:tc>
        <w:tc>
          <w:tcPr>
            <w:tcW w:w="872" w:type="dxa"/>
            <w:vAlign w:val="center"/>
          </w:tcPr>
          <w:p w14:paraId="5E5259B3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2F92" w:rsidRPr="001807A1" w14:paraId="23D40B2C" w14:textId="77777777" w:rsidTr="003F279B">
        <w:trPr>
          <w:trHeight w:val="178"/>
        </w:trPr>
        <w:tc>
          <w:tcPr>
            <w:tcW w:w="1427" w:type="dxa"/>
            <w:vAlign w:val="center"/>
          </w:tcPr>
          <w:p w14:paraId="1FEC3742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 xml:space="preserve">Tank Level Hi </w:t>
            </w:r>
            <w:proofErr w:type="spellStart"/>
            <w:r w:rsidRPr="001807A1">
              <w:rPr>
                <w:rFonts w:ascii="Arial" w:hAnsi="Arial" w:cs="Arial"/>
                <w:sz w:val="20"/>
                <w:szCs w:val="20"/>
              </w:rPr>
              <w:t>Hi</w:t>
            </w:r>
            <w:proofErr w:type="spellEnd"/>
          </w:p>
        </w:tc>
        <w:tc>
          <w:tcPr>
            <w:tcW w:w="2173" w:type="dxa"/>
            <w:vAlign w:val="center"/>
          </w:tcPr>
          <w:p w14:paraId="4410AC74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Operator adjustable</w:t>
            </w:r>
          </w:p>
        </w:tc>
        <w:tc>
          <w:tcPr>
            <w:tcW w:w="1845" w:type="dxa"/>
            <w:vAlign w:val="center"/>
          </w:tcPr>
          <w:p w14:paraId="4EB4B0F0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</w:t>
            </w:r>
            <w:r w:rsidRPr="001807A1">
              <w:rPr>
                <w:rFonts w:ascii="Arial" w:hAnsi="Arial" w:cs="Arial"/>
                <w:sz w:val="20"/>
                <w:szCs w:val="20"/>
              </w:rPr>
              <w:t>-K801, K802</w:t>
            </w:r>
          </w:p>
        </w:tc>
        <w:tc>
          <w:tcPr>
            <w:tcW w:w="1845" w:type="dxa"/>
            <w:vAlign w:val="center"/>
          </w:tcPr>
          <w:p w14:paraId="04F4B604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LIT-K851, K852</w:t>
            </w:r>
          </w:p>
        </w:tc>
        <w:tc>
          <w:tcPr>
            <w:tcW w:w="1440" w:type="dxa"/>
            <w:vAlign w:val="center"/>
          </w:tcPr>
          <w:p w14:paraId="3AF76E3A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11.0 – 13.5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ft</w:t>
            </w:r>
            <w:proofErr w:type="spellEnd"/>
          </w:p>
        </w:tc>
        <w:tc>
          <w:tcPr>
            <w:tcW w:w="1166" w:type="dxa"/>
            <w:vAlign w:val="center"/>
          </w:tcPr>
          <w:p w14:paraId="414C7871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13.0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ft</w:t>
            </w:r>
            <w:proofErr w:type="spellEnd"/>
          </w:p>
        </w:tc>
        <w:tc>
          <w:tcPr>
            <w:tcW w:w="872" w:type="dxa"/>
            <w:vAlign w:val="center"/>
          </w:tcPr>
          <w:p w14:paraId="2DB56AEE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2F92" w:rsidRPr="001807A1" w14:paraId="0F14CB74" w14:textId="77777777" w:rsidTr="003F279B">
        <w:trPr>
          <w:trHeight w:val="282"/>
        </w:trPr>
        <w:tc>
          <w:tcPr>
            <w:tcW w:w="1427" w:type="dxa"/>
            <w:vAlign w:val="center"/>
          </w:tcPr>
          <w:p w14:paraId="18BD613E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Tank Temperature</w:t>
            </w:r>
          </w:p>
        </w:tc>
        <w:tc>
          <w:tcPr>
            <w:tcW w:w="2173" w:type="dxa"/>
            <w:vAlign w:val="center"/>
          </w:tcPr>
          <w:p w14:paraId="34483B3A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High temperature indicates impurities causing PAA decay</w:t>
            </w:r>
            <w:r>
              <w:rPr>
                <w:rFonts w:ascii="Arial" w:hAnsi="Arial" w:cs="Arial"/>
                <w:sz w:val="20"/>
                <w:szCs w:val="20"/>
              </w:rPr>
              <w:t>. Operator adjustable</w:t>
            </w:r>
          </w:p>
        </w:tc>
        <w:tc>
          <w:tcPr>
            <w:tcW w:w="1845" w:type="dxa"/>
            <w:vAlign w:val="center"/>
          </w:tcPr>
          <w:p w14:paraId="5214E048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TIT-K801, K802</w:t>
            </w:r>
          </w:p>
        </w:tc>
        <w:tc>
          <w:tcPr>
            <w:tcW w:w="1845" w:type="dxa"/>
            <w:vAlign w:val="center"/>
          </w:tcPr>
          <w:p w14:paraId="05ED1D8D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TIT-K851, K852</w:t>
            </w:r>
          </w:p>
        </w:tc>
        <w:tc>
          <w:tcPr>
            <w:tcW w:w="1440" w:type="dxa"/>
            <w:vAlign w:val="center"/>
          </w:tcPr>
          <w:p w14:paraId="74935335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1807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-145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degF</w:t>
            </w:r>
            <w:proofErr w:type="spellEnd"/>
          </w:p>
        </w:tc>
        <w:tc>
          <w:tcPr>
            <w:tcW w:w="1166" w:type="dxa"/>
            <w:vAlign w:val="center"/>
          </w:tcPr>
          <w:p w14:paraId="52EBFFCE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degF</w:t>
            </w:r>
            <w:proofErr w:type="spellEnd"/>
          </w:p>
        </w:tc>
        <w:tc>
          <w:tcPr>
            <w:tcW w:w="872" w:type="dxa"/>
            <w:vAlign w:val="center"/>
          </w:tcPr>
          <w:p w14:paraId="42C15CE0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2F92" w:rsidRPr="001807A1" w14:paraId="782BE183" w14:textId="77777777" w:rsidTr="003F279B">
        <w:trPr>
          <w:trHeight w:val="287"/>
        </w:trPr>
        <w:tc>
          <w:tcPr>
            <w:tcW w:w="1427" w:type="dxa"/>
            <w:vAlign w:val="center"/>
          </w:tcPr>
          <w:p w14:paraId="2BCDDEF5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Flow Lo</w:t>
            </w:r>
          </w:p>
        </w:tc>
        <w:tc>
          <w:tcPr>
            <w:tcW w:w="2173" w:type="dxa"/>
            <w:vAlign w:val="center"/>
          </w:tcPr>
          <w:p w14:paraId="13EF313A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Operator adjustable – fail safe override</w:t>
            </w:r>
          </w:p>
        </w:tc>
        <w:tc>
          <w:tcPr>
            <w:tcW w:w="1845" w:type="dxa"/>
            <w:vAlign w:val="center"/>
          </w:tcPr>
          <w:p w14:paraId="5A4037D7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SUM (FIT-K811, K812, K813)</w:t>
            </w:r>
          </w:p>
        </w:tc>
        <w:tc>
          <w:tcPr>
            <w:tcW w:w="1845" w:type="dxa"/>
            <w:vAlign w:val="center"/>
          </w:tcPr>
          <w:p w14:paraId="6CAB0EAA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(FIT-K861, K862, K863)</w:t>
            </w:r>
          </w:p>
        </w:tc>
        <w:tc>
          <w:tcPr>
            <w:tcW w:w="1440" w:type="dxa"/>
            <w:vAlign w:val="center"/>
          </w:tcPr>
          <w:p w14:paraId="795E8E9C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Pr="001807A1">
              <w:rPr>
                <w:rFonts w:ascii="Arial" w:hAnsi="Arial" w:cs="Arial"/>
                <w:sz w:val="20"/>
                <w:szCs w:val="20"/>
              </w:rPr>
              <w:t xml:space="preserve"> – 1.0 </w:t>
            </w:r>
            <w:proofErr w:type="spellStart"/>
            <w:r w:rsidRPr="001807A1">
              <w:rPr>
                <w:rFonts w:ascii="Arial" w:hAnsi="Arial" w:cs="Arial"/>
                <w:sz w:val="20"/>
                <w:szCs w:val="20"/>
              </w:rPr>
              <w:t>gpm</w:t>
            </w:r>
            <w:proofErr w:type="spellEnd"/>
          </w:p>
        </w:tc>
        <w:tc>
          <w:tcPr>
            <w:tcW w:w="1166" w:type="dxa"/>
            <w:vAlign w:val="center"/>
          </w:tcPr>
          <w:p w14:paraId="3B91E471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1807A1">
              <w:rPr>
                <w:rFonts w:ascii="Arial" w:hAnsi="Arial" w:cs="Arial"/>
                <w:sz w:val="20"/>
                <w:szCs w:val="20"/>
              </w:rPr>
              <w:t xml:space="preserve">8 </w:t>
            </w:r>
            <w:proofErr w:type="spellStart"/>
            <w:r w:rsidRPr="001807A1">
              <w:rPr>
                <w:rFonts w:ascii="Arial" w:hAnsi="Arial" w:cs="Arial"/>
                <w:sz w:val="20"/>
                <w:szCs w:val="20"/>
              </w:rPr>
              <w:t>gpm</w:t>
            </w:r>
            <w:proofErr w:type="spellEnd"/>
          </w:p>
        </w:tc>
        <w:tc>
          <w:tcPr>
            <w:tcW w:w="872" w:type="dxa"/>
            <w:vAlign w:val="center"/>
          </w:tcPr>
          <w:p w14:paraId="66F5A0EF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CF2F92" w:rsidRPr="001807A1" w14:paraId="0EB5C071" w14:textId="77777777" w:rsidTr="003F279B">
        <w:trPr>
          <w:trHeight w:val="282"/>
        </w:trPr>
        <w:tc>
          <w:tcPr>
            <w:tcW w:w="1427" w:type="dxa"/>
            <w:vAlign w:val="center"/>
          </w:tcPr>
          <w:p w14:paraId="467765FC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Flow Hi</w:t>
            </w:r>
          </w:p>
        </w:tc>
        <w:tc>
          <w:tcPr>
            <w:tcW w:w="2173" w:type="dxa"/>
            <w:vAlign w:val="center"/>
          </w:tcPr>
          <w:p w14:paraId="6D905713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Operator adjustable – fail safe override</w:t>
            </w:r>
          </w:p>
        </w:tc>
        <w:tc>
          <w:tcPr>
            <w:tcW w:w="1845" w:type="dxa"/>
            <w:vAlign w:val="center"/>
          </w:tcPr>
          <w:p w14:paraId="55696EA2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SUM (FIT-K811, K812, K813)</w:t>
            </w:r>
          </w:p>
        </w:tc>
        <w:tc>
          <w:tcPr>
            <w:tcW w:w="1845" w:type="dxa"/>
            <w:vAlign w:val="center"/>
          </w:tcPr>
          <w:p w14:paraId="48C62B12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 (FIT-K861, K862, K863)</w:t>
            </w:r>
          </w:p>
        </w:tc>
        <w:tc>
          <w:tcPr>
            <w:tcW w:w="1440" w:type="dxa"/>
            <w:vAlign w:val="center"/>
          </w:tcPr>
          <w:p w14:paraId="756F32CB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Pr="001807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1807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3.0</w:t>
            </w:r>
            <w:r w:rsidRPr="00180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07A1">
              <w:rPr>
                <w:rFonts w:ascii="Arial" w:hAnsi="Arial" w:cs="Arial"/>
                <w:sz w:val="20"/>
                <w:szCs w:val="20"/>
              </w:rPr>
              <w:t>gpm</w:t>
            </w:r>
            <w:proofErr w:type="spellEnd"/>
          </w:p>
        </w:tc>
        <w:tc>
          <w:tcPr>
            <w:tcW w:w="1166" w:type="dxa"/>
            <w:vAlign w:val="center"/>
          </w:tcPr>
          <w:p w14:paraId="45FC8D1B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</w:t>
            </w:r>
            <w:r w:rsidRPr="00180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07A1">
              <w:rPr>
                <w:rFonts w:ascii="Arial" w:hAnsi="Arial" w:cs="Arial"/>
                <w:sz w:val="20"/>
                <w:szCs w:val="20"/>
              </w:rPr>
              <w:t>gpm</w:t>
            </w:r>
            <w:proofErr w:type="spellEnd"/>
          </w:p>
        </w:tc>
        <w:tc>
          <w:tcPr>
            <w:tcW w:w="872" w:type="dxa"/>
            <w:vAlign w:val="center"/>
          </w:tcPr>
          <w:p w14:paraId="04BE2C4A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CF2F92" w:rsidRPr="001807A1" w14:paraId="3A706079" w14:textId="77777777" w:rsidTr="003F279B">
        <w:trPr>
          <w:trHeight w:val="178"/>
        </w:trPr>
        <w:tc>
          <w:tcPr>
            <w:tcW w:w="1427" w:type="dxa"/>
            <w:vAlign w:val="center"/>
          </w:tcPr>
          <w:p w14:paraId="6DA4734F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Initial Residual Hi</w:t>
            </w:r>
          </w:p>
        </w:tc>
        <w:tc>
          <w:tcPr>
            <w:tcW w:w="2173" w:type="dxa"/>
            <w:vAlign w:val="center"/>
          </w:tcPr>
          <w:p w14:paraId="58E889BF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Operator adjustable</w:t>
            </w:r>
          </w:p>
        </w:tc>
        <w:tc>
          <w:tcPr>
            <w:tcW w:w="1845" w:type="dxa"/>
            <w:vAlign w:val="center"/>
          </w:tcPr>
          <w:p w14:paraId="6BF93B87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AIT-K8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845" w:type="dxa"/>
            <w:vAlign w:val="center"/>
          </w:tcPr>
          <w:p w14:paraId="536D8D66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AIT-K872</w:t>
            </w:r>
          </w:p>
        </w:tc>
        <w:tc>
          <w:tcPr>
            <w:tcW w:w="1440" w:type="dxa"/>
            <w:vAlign w:val="center"/>
          </w:tcPr>
          <w:p w14:paraId="2CD65680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0.5 - 5.0 mg/L</w:t>
            </w:r>
          </w:p>
        </w:tc>
        <w:tc>
          <w:tcPr>
            <w:tcW w:w="1166" w:type="dxa"/>
            <w:vAlign w:val="center"/>
          </w:tcPr>
          <w:p w14:paraId="35C13B2D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  <w:r w:rsidRPr="001807A1">
              <w:rPr>
                <w:rFonts w:ascii="Arial" w:hAnsi="Arial" w:cs="Arial"/>
                <w:sz w:val="20"/>
                <w:szCs w:val="20"/>
              </w:rPr>
              <w:t xml:space="preserve"> mg/L</w:t>
            </w:r>
          </w:p>
        </w:tc>
        <w:tc>
          <w:tcPr>
            <w:tcW w:w="872" w:type="dxa"/>
            <w:vAlign w:val="center"/>
          </w:tcPr>
          <w:p w14:paraId="5107FC8C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F2F92" w:rsidRPr="001807A1" w14:paraId="0272EB9C" w14:textId="77777777" w:rsidTr="003F279B">
        <w:trPr>
          <w:trHeight w:val="178"/>
        </w:trPr>
        <w:tc>
          <w:tcPr>
            <w:tcW w:w="1427" w:type="dxa"/>
            <w:vAlign w:val="center"/>
          </w:tcPr>
          <w:p w14:paraId="0431E517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Initial Residual Lo</w:t>
            </w:r>
          </w:p>
        </w:tc>
        <w:tc>
          <w:tcPr>
            <w:tcW w:w="2173" w:type="dxa"/>
            <w:vAlign w:val="center"/>
          </w:tcPr>
          <w:p w14:paraId="092E62C0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Operator adjustable</w:t>
            </w:r>
          </w:p>
        </w:tc>
        <w:tc>
          <w:tcPr>
            <w:tcW w:w="1845" w:type="dxa"/>
            <w:vAlign w:val="center"/>
          </w:tcPr>
          <w:p w14:paraId="538F067D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AIT-K8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845" w:type="dxa"/>
            <w:vAlign w:val="center"/>
          </w:tcPr>
          <w:p w14:paraId="30F8BFBB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AIT-K872</w:t>
            </w:r>
          </w:p>
        </w:tc>
        <w:tc>
          <w:tcPr>
            <w:tcW w:w="1440" w:type="dxa"/>
            <w:vAlign w:val="center"/>
          </w:tcPr>
          <w:p w14:paraId="51E02600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0.0 – 1.0 mg/L</w:t>
            </w:r>
          </w:p>
        </w:tc>
        <w:tc>
          <w:tcPr>
            <w:tcW w:w="1166" w:type="dxa"/>
            <w:vAlign w:val="center"/>
          </w:tcPr>
          <w:p w14:paraId="1F1EA944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0.5 mg/L</w:t>
            </w:r>
          </w:p>
        </w:tc>
        <w:tc>
          <w:tcPr>
            <w:tcW w:w="872" w:type="dxa"/>
            <w:vAlign w:val="center"/>
          </w:tcPr>
          <w:p w14:paraId="76505251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F2F92" w:rsidRPr="001807A1" w14:paraId="4DA10E6A" w14:textId="77777777" w:rsidTr="003F279B">
        <w:trPr>
          <w:trHeight w:val="178"/>
        </w:trPr>
        <w:tc>
          <w:tcPr>
            <w:tcW w:w="1427" w:type="dxa"/>
            <w:vAlign w:val="center"/>
          </w:tcPr>
          <w:p w14:paraId="0DC56EA8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Final Residual Hi</w:t>
            </w:r>
          </w:p>
        </w:tc>
        <w:tc>
          <w:tcPr>
            <w:tcW w:w="2173" w:type="dxa"/>
            <w:vAlign w:val="center"/>
          </w:tcPr>
          <w:p w14:paraId="6A32D23C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Operator adjustable</w:t>
            </w:r>
          </w:p>
        </w:tc>
        <w:tc>
          <w:tcPr>
            <w:tcW w:w="1845" w:type="dxa"/>
            <w:vAlign w:val="center"/>
          </w:tcPr>
          <w:p w14:paraId="3AB84946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AIT-K8</w:t>
            </w: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845" w:type="dxa"/>
            <w:vAlign w:val="center"/>
          </w:tcPr>
          <w:p w14:paraId="4ADFD779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AIT-K882</w:t>
            </w:r>
          </w:p>
        </w:tc>
        <w:tc>
          <w:tcPr>
            <w:tcW w:w="1440" w:type="dxa"/>
            <w:vAlign w:val="center"/>
          </w:tcPr>
          <w:p w14:paraId="085A1D05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0.4 – 2.0 mg/L</w:t>
            </w:r>
          </w:p>
        </w:tc>
        <w:tc>
          <w:tcPr>
            <w:tcW w:w="1166" w:type="dxa"/>
            <w:vAlign w:val="center"/>
          </w:tcPr>
          <w:p w14:paraId="0417F70D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1.0 mg/L</w:t>
            </w:r>
          </w:p>
        </w:tc>
        <w:tc>
          <w:tcPr>
            <w:tcW w:w="872" w:type="dxa"/>
            <w:vAlign w:val="center"/>
          </w:tcPr>
          <w:p w14:paraId="266D63F9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F2F92" w:rsidRPr="001807A1" w14:paraId="03BEF060" w14:textId="77777777" w:rsidTr="003F279B">
        <w:trPr>
          <w:trHeight w:val="172"/>
        </w:trPr>
        <w:tc>
          <w:tcPr>
            <w:tcW w:w="1427" w:type="dxa"/>
            <w:vAlign w:val="center"/>
          </w:tcPr>
          <w:p w14:paraId="36B2D2DF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Final Residual Lo</w:t>
            </w:r>
          </w:p>
        </w:tc>
        <w:tc>
          <w:tcPr>
            <w:tcW w:w="2173" w:type="dxa"/>
            <w:vAlign w:val="center"/>
          </w:tcPr>
          <w:p w14:paraId="0550911A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Operator adjustable</w:t>
            </w:r>
          </w:p>
        </w:tc>
        <w:tc>
          <w:tcPr>
            <w:tcW w:w="1845" w:type="dxa"/>
            <w:vAlign w:val="center"/>
          </w:tcPr>
          <w:p w14:paraId="7EDB4EFC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AIT-K8</w:t>
            </w: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845" w:type="dxa"/>
            <w:vAlign w:val="center"/>
          </w:tcPr>
          <w:p w14:paraId="3E7210C2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AIT-K882</w:t>
            </w:r>
          </w:p>
        </w:tc>
        <w:tc>
          <w:tcPr>
            <w:tcW w:w="1440" w:type="dxa"/>
            <w:vAlign w:val="center"/>
          </w:tcPr>
          <w:p w14:paraId="38F9BC04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0.0 – 0.5 mg/L</w:t>
            </w:r>
          </w:p>
        </w:tc>
        <w:tc>
          <w:tcPr>
            <w:tcW w:w="1166" w:type="dxa"/>
            <w:vAlign w:val="center"/>
          </w:tcPr>
          <w:p w14:paraId="5FAEC19D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0 mg/L</w:t>
            </w:r>
          </w:p>
        </w:tc>
        <w:tc>
          <w:tcPr>
            <w:tcW w:w="872" w:type="dxa"/>
            <w:vAlign w:val="center"/>
          </w:tcPr>
          <w:p w14:paraId="4E468DE9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F2F92" w:rsidRPr="001807A1" w14:paraId="72449028" w14:textId="77777777" w:rsidTr="003F279B">
        <w:trPr>
          <w:trHeight w:val="282"/>
        </w:trPr>
        <w:tc>
          <w:tcPr>
            <w:tcW w:w="1427" w:type="dxa"/>
            <w:vAlign w:val="center"/>
          </w:tcPr>
          <w:p w14:paraId="4F18465A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Sec Eff Flow Meter Fail</w:t>
            </w:r>
          </w:p>
        </w:tc>
        <w:tc>
          <w:tcPr>
            <w:tcW w:w="2173" w:type="dxa"/>
            <w:vAlign w:val="center"/>
          </w:tcPr>
          <w:p w14:paraId="714FBC5D" w14:textId="77777777" w:rsidR="00CF2F92" w:rsidRPr="001807A1" w:rsidRDefault="00CF2F92" w:rsidP="003F27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 not available</w:t>
            </w:r>
          </w:p>
        </w:tc>
        <w:tc>
          <w:tcPr>
            <w:tcW w:w="1845" w:type="dxa"/>
            <w:vAlign w:val="center"/>
          </w:tcPr>
          <w:p w14:paraId="1AFA3B8A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7A1">
              <w:rPr>
                <w:rFonts w:ascii="Arial" w:hAnsi="Arial" w:cs="Arial"/>
                <w:sz w:val="20"/>
                <w:szCs w:val="20"/>
              </w:rPr>
              <w:t>FI-F2</w:t>
            </w:r>
          </w:p>
        </w:tc>
        <w:tc>
          <w:tcPr>
            <w:tcW w:w="1845" w:type="dxa"/>
            <w:vAlign w:val="center"/>
          </w:tcPr>
          <w:p w14:paraId="0CCAEB70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FY-F230</w:t>
            </w:r>
          </w:p>
        </w:tc>
        <w:tc>
          <w:tcPr>
            <w:tcW w:w="1440" w:type="dxa"/>
            <w:vAlign w:val="center"/>
          </w:tcPr>
          <w:p w14:paraId="5FB6D40B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66" w:type="dxa"/>
            <w:vAlign w:val="center"/>
          </w:tcPr>
          <w:p w14:paraId="03F19838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72" w:type="dxa"/>
            <w:vAlign w:val="center"/>
          </w:tcPr>
          <w:p w14:paraId="6669573C" w14:textId="77777777" w:rsidR="00CF2F92" w:rsidRPr="001807A1" w:rsidRDefault="00CF2F92" w:rsidP="003F2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4B5B35EF" w14:textId="77777777" w:rsidR="00CF2F92" w:rsidRDefault="00CF2F92" w:rsidP="00CF2F92"/>
    <w:p w14:paraId="22CA8F8D" w14:textId="77777777" w:rsidR="00CF2F92" w:rsidRDefault="00CF2F92" w:rsidP="00CF2F92">
      <w:pPr>
        <w:jc w:val="both"/>
      </w:pPr>
    </w:p>
    <w:p w14:paraId="4560942C" w14:textId="1E56051D" w:rsidR="00AD4349" w:rsidRDefault="00230E9F" w:rsidP="0088460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529056D7" w14:textId="77777777" w:rsidR="00751B0B" w:rsidRPr="00B21B7A" w:rsidRDefault="00751B0B" w:rsidP="00966158">
      <w:pPr>
        <w:jc w:val="center"/>
        <w:rPr>
          <w:b/>
          <w:sz w:val="32"/>
          <w:szCs w:val="32"/>
          <w:u w:val="single"/>
        </w:rPr>
      </w:pPr>
      <w:r w:rsidRPr="00B21B7A">
        <w:rPr>
          <w:b/>
          <w:sz w:val="32"/>
          <w:szCs w:val="32"/>
          <w:u w:val="single"/>
        </w:rPr>
        <w:lastRenderedPageBreak/>
        <w:t xml:space="preserve">SBS </w:t>
      </w:r>
      <w:r w:rsidR="00B21B7A" w:rsidRPr="00B21B7A">
        <w:rPr>
          <w:b/>
          <w:sz w:val="32"/>
          <w:szCs w:val="32"/>
          <w:u w:val="single"/>
        </w:rPr>
        <w:t xml:space="preserve">Dosing </w:t>
      </w:r>
      <w:r w:rsidR="00A802A7" w:rsidRPr="00B21B7A">
        <w:rPr>
          <w:b/>
          <w:sz w:val="32"/>
          <w:szCs w:val="32"/>
          <w:u w:val="single"/>
        </w:rPr>
        <w:t>Calculations</w:t>
      </w:r>
      <w:r w:rsidR="00A802A7">
        <w:rPr>
          <w:b/>
          <w:sz w:val="32"/>
          <w:szCs w:val="32"/>
          <w:u w:val="single"/>
        </w:rPr>
        <w:t xml:space="preserve"> for PAA</w:t>
      </w:r>
      <w:r w:rsidR="00966158">
        <w:rPr>
          <w:b/>
          <w:sz w:val="32"/>
          <w:szCs w:val="32"/>
          <w:u w:val="single"/>
        </w:rPr>
        <w:t xml:space="preserve"> (</w:t>
      </w:r>
      <w:r w:rsidR="00A802A7">
        <w:rPr>
          <w:b/>
          <w:sz w:val="32"/>
          <w:szCs w:val="32"/>
          <w:u w:val="single"/>
        </w:rPr>
        <w:t>10</w:t>
      </w:r>
      <w:r w:rsidR="00B21B7A">
        <w:rPr>
          <w:b/>
          <w:sz w:val="32"/>
          <w:szCs w:val="32"/>
          <w:u w:val="single"/>
        </w:rPr>
        <w:t>/1</w:t>
      </w:r>
      <w:r w:rsidR="00A802A7">
        <w:rPr>
          <w:b/>
          <w:sz w:val="32"/>
          <w:szCs w:val="32"/>
          <w:u w:val="single"/>
        </w:rPr>
        <w:t>1</w:t>
      </w:r>
      <w:r w:rsidR="00B21B7A">
        <w:rPr>
          <w:b/>
          <w:sz w:val="32"/>
          <w:szCs w:val="32"/>
          <w:u w:val="single"/>
        </w:rPr>
        <w:t>/2017)</w:t>
      </w:r>
    </w:p>
    <w:p w14:paraId="0660478E" w14:textId="77777777" w:rsidR="007B1C26" w:rsidRDefault="007B1C26" w:rsidP="00EA120A">
      <w:pPr>
        <w:jc w:val="both"/>
        <w:rPr>
          <w:b/>
        </w:rPr>
      </w:pPr>
      <w:r>
        <w:rPr>
          <w:b/>
        </w:rPr>
        <w:t>Overview</w:t>
      </w:r>
    </w:p>
    <w:p w14:paraId="36A5D712" w14:textId="41CC6C35" w:rsidR="007B1C26" w:rsidRDefault="00EC5C6C" w:rsidP="00EA120A">
      <w:pPr>
        <w:jc w:val="both"/>
        <w:rPr>
          <w:b/>
        </w:rPr>
      </w:pPr>
      <w:r>
        <w:rPr>
          <w:b/>
        </w:rPr>
        <w:t xml:space="preserve">SBS </w:t>
      </w:r>
      <w:r w:rsidRPr="005A4F88">
        <w:rPr>
          <w:b/>
        </w:rPr>
        <w:t>Strategy A – PAA Dose Paced Algorithm:</w:t>
      </w:r>
      <w:r>
        <w:t xml:space="preserve"> </w:t>
      </w:r>
      <w:r w:rsidR="00D00933">
        <w:t xml:space="preserve">Start-up </w:t>
      </w:r>
      <w:r w:rsidR="007B1C26">
        <w:t xml:space="preserve">SBS dosing is </w:t>
      </w:r>
      <w:r w:rsidR="00D00933">
        <w:t>calculated using the initial PAA dose</w:t>
      </w:r>
      <w:r w:rsidR="00064E97">
        <w:t xml:space="preserve"> concentration</w:t>
      </w:r>
      <w:r w:rsidR="00D00933">
        <w:t xml:space="preserve"> assuming stoichiometric ratios of </w:t>
      </w:r>
      <w:proofErr w:type="gramStart"/>
      <w:r w:rsidR="00D00933">
        <w:t>SBS:PAA</w:t>
      </w:r>
      <w:proofErr w:type="gramEnd"/>
      <w:r w:rsidR="00D00933">
        <w:t xml:space="preserve">. </w:t>
      </w:r>
      <w:r w:rsidR="0005711F">
        <w:t>An operator adjustable</w:t>
      </w:r>
      <w:r w:rsidR="00D00933">
        <w:t xml:space="preserve"> safety factor is included</w:t>
      </w:r>
      <w:r w:rsidR="007B1C26">
        <w:t>.</w:t>
      </w:r>
    </w:p>
    <w:p w14:paraId="1338A821" w14:textId="77777777" w:rsidR="00751B0B" w:rsidRPr="001D3B03" w:rsidRDefault="001D3B03" w:rsidP="00EA120A">
      <w:pPr>
        <w:jc w:val="both"/>
        <w:rPr>
          <w:b/>
        </w:rPr>
      </w:pPr>
      <w:r w:rsidRPr="001D3B03">
        <w:rPr>
          <w:b/>
        </w:rPr>
        <w:t xml:space="preserve">SBS </w:t>
      </w:r>
      <w:r w:rsidR="00751B0B" w:rsidRPr="001D3B03">
        <w:rPr>
          <w:b/>
        </w:rPr>
        <w:t>Variables:</w:t>
      </w:r>
    </w:p>
    <w:p w14:paraId="7F96C49D" w14:textId="7A655E55" w:rsidR="00751B0B" w:rsidRDefault="001D3B03">
      <w:pPr>
        <w:pStyle w:val="ListParagraph"/>
        <w:numPr>
          <w:ilvl w:val="0"/>
          <w:numId w:val="15"/>
        </w:numPr>
        <w:jc w:val="both"/>
        <w:pPrChange w:id="605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 w:rsidR="00064E97">
        <w:rPr>
          <w:vertAlign w:val="subscript"/>
        </w:rPr>
        <w:t>PAA,Dose</w:t>
      </w:r>
      <w:proofErr w:type="gramEnd"/>
      <w:r w:rsidR="00064E97">
        <w:rPr>
          <w:vertAlign w:val="subscript"/>
        </w:rPr>
        <w:t>,N</w:t>
      </w:r>
      <w:proofErr w:type="spellEnd"/>
      <w:r>
        <w:t xml:space="preserve"> = </w:t>
      </w:r>
      <w:r w:rsidR="00064E97">
        <w:t xml:space="preserve">Current PAA dose </w:t>
      </w:r>
      <w:proofErr w:type="spellStart"/>
      <w:r w:rsidR="00064E97">
        <w:t>setpoint</w:t>
      </w:r>
      <w:proofErr w:type="spellEnd"/>
      <w:r w:rsidR="00064E97">
        <w:t xml:space="preserve"> in the north. </w:t>
      </w:r>
    </w:p>
    <w:p w14:paraId="1DE0C9C2" w14:textId="15A7DBDF" w:rsidR="00064E97" w:rsidRDefault="00064E97">
      <w:pPr>
        <w:pStyle w:val="ListParagraph"/>
        <w:numPr>
          <w:ilvl w:val="0"/>
          <w:numId w:val="15"/>
        </w:numPr>
        <w:jc w:val="both"/>
        <w:pPrChange w:id="606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proofErr w:type="gramStart"/>
      <w:r>
        <w:t>C</w:t>
      </w:r>
      <w:r>
        <w:rPr>
          <w:vertAlign w:val="subscript"/>
        </w:rPr>
        <w:t>PAA,Dose</w:t>
      </w:r>
      <w:proofErr w:type="gramEnd"/>
      <w:r>
        <w:rPr>
          <w:vertAlign w:val="subscript"/>
        </w:rPr>
        <w:t>,S</w:t>
      </w:r>
      <w:proofErr w:type="spellEnd"/>
      <w:r>
        <w:t xml:space="preserve"> = Current PAA dose </w:t>
      </w:r>
      <w:proofErr w:type="spellStart"/>
      <w:r>
        <w:t>setpoint</w:t>
      </w:r>
      <w:proofErr w:type="spellEnd"/>
      <w:r>
        <w:t xml:space="preserve"> in the south. </w:t>
      </w:r>
    </w:p>
    <w:p w14:paraId="0424E3A8" w14:textId="63AABCB2" w:rsidR="00D00933" w:rsidRDefault="008B2659">
      <w:pPr>
        <w:pStyle w:val="ListParagraph"/>
        <w:numPr>
          <w:ilvl w:val="0"/>
          <w:numId w:val="15"/>
        </w:numPr>
        <w:jc w:val="both"/>
        <w:pPrChange w:id="607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r>
        <w:t>Flow</w:t>
      </w:r>
      <w:r w:rsidR="00064E97" w:rsidRPr="00064E97">
        <w:rPr>
          <w:vertAlign w:val="subscript"/>
        </w:rPr>
        <w:t>N</w:t>
      </w:r>
      <w:proofErr w:type="spellEnd"/>
      <w:r>
        <w:t xml:space="preserve"> = FI-</w:t>
      </w:r>
      <w:r w:rsidR="001F2B63">
        <w:t>F2 for North flow</w:t>
      </w:r>
      <w:r w:rsidR="00296A3B">
        <w:t xml:space="preserve">; backup flow meter is FI-F350.  </w:t>
      </w:r>
    </w:p>
    <w:p w14:paraId="1AFA6A9A" w14:textId="610230ED" w:rsidR="001D3B03" w:rsidRDefault="008B2659">
      <w:pPr>
        <w:pStyle w:val="ListParagraph"/>
        <w:numPr>
          <w:ilvl w:val="0"/>
          <w:numId w:val="15"/>
        </w:numPr>
        <w:jc w:val="both"/>
        <w:pPrChange w:id="608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spellStart"/>
      <w:r>
        <w:t>Flow</w:t>
      </w:r>
      <w:r w:rsidR="00064E97" w:rsidRPr="00064E97">
        <w:rPr>
          <w:vertAlign w:val="subscript"/>
        </w:rPr>
        <w:t>S</w:t>
      </w:r>
      <w:proofErr w:type="spellEnd"/>
      <w:r>
        <w:t xml:space="preserve"> = FY-</w:t>
      </w:r>
      <w:r w:rsidR="001D3B03">
        <w:t>F230 for South flow</w:t>
      </w:r>
      <w:r w:rsidR="00296A3B">
        <w:t xml:space="preserve">; backup flow meter is FY_S100.  </w:t>
      </w:r>
    </w:p>
    <w:p w14:paraId="2C1BDAC0" w14:textId="6B99A29A" w:rsidR="00064E97" w:rsidRDefault="00064E97">
      <w:pPr>
        <w:pStyle w:val="ListParagraph"/>
        <w:numPr>
          <w:ilvl w:val="0"/>
          <w:numId w:val="15"/>
        </w:numPr>
        <w:jc w:val="both"/>
        <w:pPrChange w:id="609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>
        <w:t>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>N</w:t>
      </w:r>
      <w:proofErr w:type="gramEnd"/>
      <w:r>
        <w:rPr>
          <w:vertAlign w:val="subscript"/>
        </w:rPr>
        <w:t xml:space="preserve"> </w:t>
      </w:r>
      <w:r>
        <w:t>= Mass of SBS to add to north for quenching.</w:t>
      </w:r>
    </w:p>
    <w:p w14:paraId="29D9AD6D" w14:textId="7FFFCBC1" w:rsidR="00064E97" w:rsidRDefault="00064E97">
      <w:pPr>
        <w:pStyle w:val="ListParagraph"/>
        <w:numPr>
          <w:ilvl w:val="0"/>
          <w:numId w:val="15"/>
        </w:numPr>
        <w:jc w:val="both"/>
        <w:pPrChange w:id="610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>
        <w:t>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>S</w:t>
      </w:r>
      <w:proofErr w:type="gramEnd"/>
      <w:r>
        <w:rPr>
          <w:vertAlign w:val="subscript"/>
        </w:rPr>
        <w:t xml:space="preserve"> </w:t>
      </w:r>
      <w:r>
        <w:t>= Mass of SBS to add to south for quenching.</w:t>
      </w:r>
    </w:p>
    <w:p w14:paraId="13D84574" w14:textId="0D0F748E" w:rsidR="00751B0B" w:rsidRDefault="00064E97">
      <w:pPr>
        <w:pStyle w:val="ListParagraph"/>
        <w:numPr>
          <w:ilvl w:val="0"/>
          <w:numId w:val="15"/>
        </w:numPr>
        <w:jc w:val="both"/>
        <w:pPrChange w:id="611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>SBS</w:t>
      </w:r>
      <w:r w:rsidRPr="00064E97">
        <w:rPr>
          <w:vertAlign w:val="subscript"/>
        </w:rPr>
        <w:t>SF</w:t>
      </w:r>
      <w:r w:rsidR="00F72F1B">
        <w:rPr>
          <w:vertAlign w:val="subscript"/>
        </w:rPr>
        <w:t>, N</w:t>
      </w:r>
      <w:r w:rsidR="00751B0B">
        <w:t xml:space="preserve"> = </w:t>
      </w:r>
      <w:r w:rsidR="0005711F">
        <w:t>Operator adjustable safety factor (Treatment Superintendent)</w:t>
      </w:r>
      <w:r w:rsidR="00030422">
        <w:t>.</w:t>
      </w:r>
      <w:r w:rsidR="0005711F">
        <w:t xml:space="preserve"> </w:t>
      </w:r>
      <w:r w:rsidR="00030422">
        <w:t>Ratio</w:t>
      </w:r>
      <w:r w:rsidR="001D3B03">
        <w:t xml:space="preserve"> of </w:t>
      </w:r>
      <w:r w:rsidR="0005711F">
        <w:t xml:space="preserve">calculated </w:t>
      </w:r>
      <w:r w:rsidR="001D3B03">
        <w:t xml:space="preserve">SBS </w:t>
      </w:r>
      <w:r w:rsidR="0005711F">
        <w:t>dose</w:t>
      </w:r>
      <w:r w:rsidR="001D3B03">
        <w:t>.</w:t>
      </w:r>
    </w:p>
    <w:p w14:paraId="03811DD4" w14:textId="5A6E5560" w:rsidR="00F72F1B" w:rsidRDefault="00F72F1B">
      <w:pPr>
        <w:pStyle w:val="ListParagraph"/>
        <w:numPr>
          <w:ilvl w:val="0"/>
          <w:numId w:val="15"/>
        </w:numPr>
        <w:jc w:val="both"/>
        <w:pPrChange w:id="612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>SBS</w:t>
      </w:r>
      <w:r w:rsidRPr="00064E97">
        <w:rPr>
          <w:vertAlign w:val="subscript"/>
        </w:rPr>
        <w:t>SF</w:t>
      </w:r>
      <w:r>
        <w:rPr>
          <w:vertAlign w:val="subscript"/>
        </w:rPr>
        <w:t>, S</w:t>
      </w:r>
      <w:r>
        <w:t xml:space="preserve"> = Operator adjustable safety factor (Trea</w:t>
      </w:r>
      <w:r w:rsidR="00030422">
        <w:t>tment Superintendent</w:t>
      </w:r>
      <w:r>
        <w:t>)</w:t>
      </w:r>
      <w:r w:rsidR="00030422">
        <w:t>.</w:t>
      </w:r>
      <w:r>
        <w:t xml:space="preserve"> </w:t>
      </w:r>
      <w:r w:rsidR="00030422">
        <w:t>Ratio</w:t>
      </w:r>
      <w:r>
        <w:t xml:space="preserve"> of calculated SBS dose.</w:t>
      </w:r>
    </w:p>
    <w:p w14:paraId="5E11B296" w14:textId="669D50C6" w:rsidR="00086E1B" w:rsidRDefault="00086E1B">
      <w:pPr>
        <w:pStyle w:val="ListParagraph"/>
        <w:numPr>
          <w:ilvl w:val="0"/>
          <w:numId w:val="15"/>
        </w:numPr>
        <w:jc w:val="both"/>
        <w:pPrChange w:id="613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 w:rsidRPr="00D00933">
        <w:t>Q</w:t>
      </w:r>
      <w:r>
        <w:rPr>
          <w:vertAlign w:val="subscript"/>
        </w:rPr>
        <w:t>SBS,N</w:t>
      </w:r>
      <w:proofErr w:type="gramEnd"/>
      <w:r>
        <w:rPr>
          <w:vertAlign w:val="subscript"/>
        </w:rPr>
        <w:t xml:space="preserve"> </w:t>
      </w:r>
      <w:r w:rsidRPr="00D00933">
        <w:t xml:space="preserve">= </w:t>
      </w:r>
      <w:r w:rsidR="00550AF9">
        <w:t>Calculated flow for north SBS feed system</w:t>
      </w:r>
    </w:p>
    <w:p w14:paraId="347AC182" w14:textId="4EBA44F1" w:rsidR="00086E1B" w:rsidRDefault="00086E1B">
      <w:pPr>
        <w:pStyle w:val="ListParagraph"/>
        <w:numPr>
          <w:ilvl w:val="0"/>
          <w:numId w:val="15"/>
        </w:numPr>
        <w:jc w:val="both"/>
        <w:pPrChange w:id="614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proofErr w:type="gramStart"/>
      <w:r w:rsidRPr="00D00933">
        <w:t>Q</w:t>
      </w:r>
      <w:r>
        <w:rPr>
          <w:vertAlign w:val="subscript"/>
        </w:rPr>
        <w:t>SBS,S</w:t>
      </w:r>
      <w:proofErr w:type="gramEnd"/>
      <w:r>
        <w:rPr>
          <w:vertAlign w:val="subscript"/>
        </w:rPr>
        <w:t xml:space="preserve"> </w:t>
      </w:r>
      <w:r w:rsidRPr="00D00933">
        <w:t xml:space="preserve">= </w:t>
      </w:r>
      <w:r w:rsidR="00550AF9">
        <w:t>Calculated flow for south SBS feed system</w:t>
      </w:r>
    </w:p>
    <w:p w14:paraId="6AED2CC2" w14:textId="77777777" w:rsidR="001D3B03" w:rsidRDefault="001D3B03" w:rsidP="00EA120A">
      <w:pPr>
        <w:pStyle w:val="ListParagraph"/>
        <w:jc w:val="both"/>
      </w:pPr>
    </w:p>
    <w:p w14:paraId="27DB0278" w14:textId="77777777" w:rsidR="00751B0B" w:rsidRPr="001D3B03" w:rsidRDefault="001D3B03" w:rsidP="00EA120A">
      <w:pPr>
        <w:jc w:val="both"/>
        <w:rPr>
          <w:b/>
        </w:rPr>
      </w:pPr>
      <w:r w:rsidRPr="001D3B03">
        <w:rPr>
          <w:b/>
        </w:rPr>
        <w:t>SBS Dosing Calculations</w:t>
      </w:r>
      <w:r w:rsidR="00751B0B" w:rsidRPr="001D3B03">
        <w:rPr>
          <w:b/>
        </w:rPr>
        <w:t>:</w:t>
      </w:r>
    </w:p>
    <w:p w14:paraId="17FA6FF7" w14:textId="208DD913" w:rsidR="00280C86" w:rsidRDefault="00280C86">
      <w:pPr>
        <w:pStyle w:val="ListParagraph"/>
        <w:numPr>
          <w:ilvl w:val="0"/>
          <w:numId w:val="15"/>
        </w:numPr>
        <w:jc w:val="both"/>
        <w:pPrChange w:id="615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 xml:space="preserve">Step 1: </w:t>
      </w:r>
      <w:r w:rsidR="00064E97">
        <w:t xml:space="preserve">Use the current PAA dose </w:t>
      </w:r>
      <w:proofErr w:type="spellStart"/>
      <w:r w:rsidR="00064E97">
        <w:t>setpoint</w:t>
      </w:r>
      <w:proofErr w:type="spellEnd"/>
      <w:r w:rsidR="00064E97">
        <w:t xml:space="preserve"> and current plant flow to c</w:t>
      </w:r>
      <w:r>
        <w:t xml:space="preserve">alculate the </w:t>
      </w:r>
      <w:r w:rsidR="00064E97">
        <w:t>mass of PAA to remove (</w:t>
      </w:r>
      <w:proofErr w:type="spellStart"/>
      <w:r w:rsidR="00064E97">
        <w:t>lbs</w:t>
      </w:r>
      <w:proofErr w:type="spellEnd"/>
      <w:r w:rsidR="00064E97">
        <w:t>/day)</w:t>
      </w:r>
    </w:p>
    <w:p w14:paraId="7DA61D4F" w14:textId="67D6DE17" w:rsidR="00751B0B" w:rsidRDefault="00064E97" w:rsidP="007B1C26">
      <w:pPr>
        <w:pStyle w:val="ListParagraph"/>
        <w:numPr>
          <w:ilvl w:val="1"/>
          <w:numId w:val="2"/>
        </w:numPr>
        <w:ind w:left="1080"/>
        <w:jc w:val="both"/>
      </w:pPr>
      <w:r>
        <w:t>Mass of PAA to remove in north (</w:t>
      </w:r>
      <w:proofErr w:type="spellStart"/>
      <w:r>
        <w:t>lbs</w:t>
      </w:r>
      <w:proofErr w:type="spellEnd"/>
      <w:r>
        <w:t xml:space="preserve">/day) </w:t>
      </w:r>
      <w:proofErr w:type="gramStart"/>
      <w:r w:rsidR="00C968DF">
        <w:t>M</w:t>
      </w:r>
      <w:r w:rsidR="00C968DF" w:rsidRPr="00C968DF">
        <w:rPr>
          <w:vertAlign w:val="subscript"/>
        </w:rPr>
        <w:t>PAA,N</w:t>
      </w:r>
      <w:proofErr w:type="gramEnd"/>
      <w:r w:rsidR="00C968DF">
        <w:t xml:space="preserve"> </w:t>
      </w:r>
      <w:r w:rsidR="00280C86">
        <w:t xml:space="preserve">= </w:t>
      </w:r>
      <w:proofErr w:type="spellStart"/>
      <w:r w:rsidR="00280C86">
        <w:t>Flow</w:t>
      </w:r>
      <w:r w:rsidRPr="00064E97">
        <w:rPr>
          <w:vertAlign w:val="subscript"/>
        </w:rPr>
        <w:t>N</w:t>
      </w:r>
      <w:proofErr w:type="spellEnd"/>
      <w:r w:rsidR="00280C86">
        <w:t xml:space="preserve"> (</w:t>
      </w:r>
      <w:r w:rsidR="007314BF">
        <w:t>MGD</w:t>
      </w:r>
      <w:r w:rsidR="00280C86">
        <w:t xml:space="preserve">) * </w:t>
      </w:r>
      <w:proofErr w:type="spellStart"/>
      <w:r w:rsidR="00280C86">
        <w:t>C</w:t>
      </w:r>
      <w:r w:rsidRPr="00064E97">
        <w:rPr>
          <w:vertAlign w:val="subscript"/>
        </w:rPr>
        <w:t>PAA,Dose,N</w:t>
      </w:r>
      <w:proofErr w:type="spellEnd"/>
      <w:r w:rsidR="00280C86" w:rsidRPr="007B1C26">
        <w:t xml:space="preserve"> </w:t>
      </w:r>
      <w:r w:rsidR="00280C86">
        <w:t>(mg/l) * 8.34 (l-</w:t>
      </w:r>
      <w:proofErr w:type="spellStart"/>
      <w:r w:rsidR="00280C86">
        <w:t>lb</w:t>
      </w:r>
      <w:proofErr w:type="spellEnd"/>
      <w:r w:rsidR="00280C86">
        <w:t>/</w:t>
      </w:r>
      <w:r w:rsidR="007314BF">
        <w:t>MG</w:t>
      </w:r>
      <w:r w:rsidR="00280C86">
        <w:t>-mg)</w:t>
      </w:r>
    </w:p>
    <w:p w14:paraId="71920DD1" w14:textId="15DE2CD3" w:rsidR="00064E97" w:rsidRDefault="00064E97" w:rsidP="00064E97">
      <w:pPr>
        <w:pStyle w:val="ListParagraph"/>
        <w:numPr>
          <w:ilvl w:val="1"/>
          <w:numId w:val="2"/>
        </w:numPr>
        <w:ind w:left="1080"/>
        <w:jc w:val="both"/>
      </w:pPr>
      <w:r>
        <w:t>Mass of PAA to remove in south (</w:t>
      </w:r>
      <w:proofErr w:type="spellStart"/>
      <w:r>
        <w:t>lbs</w:t>
      </w:r>
      <w:proofErr w:type="spellEnd"/>
      <w:r>
        <w:t xml:space="preserve">/day) </w:t>
      </w:r>
      <w:proofErr w:type="gramStart"/>
      <w:r w:rsidR="00C968DF">
        <w:t>M</w:t>
      </w:r>
      <w:r w:rsidR="00C968DF" w:rsidRPr="00C968DF">
        <w:rPr>
          <w:vertAlign w:val="subscript"/>
        </w:rPr>
        <w:t>PAA,</w:t>
      </w:r>
      <w:r w:rsidR="00C968DF">
        <w:rPr>
          <w:vertAlign w:val="subscript"/>
        </w:rPr>
        <w:t>S</w:t>
      </w:r>
      <w:proofErr w:type="gramEnd"/>
      <w:r w:rsidR="00C968DF">
        <w:t xml:space="preserve"> </w:t>
      </w:r>
      <w:r>
        <w:t xml:space="preserve">= </w:t>
      </w:r>
      <w:proofErr w:type="spellStart"/>
      <w:r>
        <w:t>Flow</w:t>
      </w:r>
      <w:r>
        <w:rPr>
          <w:vertAlign w:val="subscript"/>
        </w:rPr>
        <w:t>S</w:t>
      </w:r>
      <w:proofErr w:type="spellEnd"/>
      <w:r>
        <w:t xml:space="preserve"> (MGD) * </w:t>
      </w:r>
      <w:proofErr w:type="spellStart"/>
      <w:r>
        <w:t>C</w:t>
      </w:r>
      <w:r w:rsidRPr="00064E97">
        <w:rPr>
          <w:vertAlign w:val="subscript"/>
        </w:rPr>
        <w:t>PAA,Dose,</w:t>
      </w:r>
      <w:r>
        <w:rPr>
          <w:vertAlign w:val="subscript"/>
        </w:rPr>
        <w:t>S</w:t>
      </w:r>
      <w:proofErr w:type="spellEnd"/>
      <w:r w:rsidRPr="007B1C26">
        <w:t xml:space="preserve"> </w:t>
      </w:r>
      <w:r>
        <w:t>(mg/l) * 8.34 (l-</w:t>
      </w:r>
      <w:proofErr w:type="spellStart"/>
      <w:r>
        <w:t>lb</w:t>
      </w:r>
      <w:proofErr w:type="spellEnd"/>
      <w:r>
        <w:t>/MG-mg)</w:t>
      </w:r>
    </w:p>
    <w:p w14:paraId="68BF63F2" w14:textId="5D0692CA" w:rsidR="00751B0B" w:rsidRPr="00C968DF" w:rsidRDefault="00280C86">
      <w:pPr>
        <w:pStyle w:val="ListParagraph"/>
        <w:numPr>
          <w:ilvl w:val="0"/>
          <w:numId w:val="15"/>
        </w:numPr>
        <w:jc w:val="both"/>
        <w:pPrChange w:id="616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 xml:space="preserve">Step 2: Calculate SBS </w:t>
      </w:r>
      <w:r w:rsidR="00936A10">
        <w:t xml:space="preserve">mass </w:t>
      </w:r>
      <w:r>
        <w:t xml:space="preserve">required to remove </w:t>
      </w:r>
      <w:r w:rsidR="00936A10">
        <w:t>PAA mass</w:t>
      </w:r>
      <w:r>
        <w:t xml:space="preserve"> calculated in Step 1</w:t>
      </w:r>
      <w:r w:rsidR="00153D87">
        <w:t xml:space="preserve"> </w:t>
      </w:r>
      <w:r w:rsidR="00153D87" w:rsidRPr="00C968DF">
        <w:t>(</w:t>
      </w:r>
      <w:r w:rsidR="00C968DF">
        <w:t>jar tests indicated 1.6 mg SBS per mg PAA</w:t>
      </w:r>
      <w:r w:rsidR="00153D87" w:rsidRPr="00C968DF">
        <w:t>)</w:t>
      </w:r>
    </w:p>
    <w:p w14:paraId="116A2BAF" w14:textId="79E6C418" w:rsidR="00751B0B" w:rsidRPr="00C968DF" w:rsidRDefault="00C968DF" w:rsidP="007B1C26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>N</w:t>
      </w:r>
      <w:proofErr w:type="gramEnd"/>
      <w:r>
        <w:rPr>
          <w:vertAlign w:val="subscript"/>
        </w:rPr>
        <w:t xml:space="preserve"> </w:t>
      </w:r>
      <w:r>
        <w:t>(</w:t>
      </w:r>
      <w:proofErr w:type="spellStart"/>
      <w:r>
        <w:t>lbs</w:t>
      </w:r>
      <w:proofErr w:type="spellEnd"/>
      <w:r>
        <w:t xml:space="preserve">/day) </w:t>
      </w:r>
      <w:r w:rsidR="00751B0B">
        <w:t xml:space="preserve">= </w:t>
      </w:r>
      <w:r>
        <w:t>M</w:t>
      </w:r>
      <w:r w:rsidRPr="00C968DF">
        <w:rPr>
          <w:vertAlign w:val="subscript"/>
        </w:rPr>
        <w:t>PAA,N</w:t>
      </w:r>
      <w:r w:rsidR="00751B0B">
        <w:t xml:space="preserve"> * 1.</w:t>
      </w:r>
      <w:r>
        <w:t>6 * SBS</w:t>
      </w:r>
      <w:r w:rsidRPr="00C968DF">
        <w:rPr>
          <w:vertAlign w:val="subscript"/>
        </w:rPr>
        <w:t>SF</w:t>
      </w:r>
    </w:p>
    <w:p w14:paraId="24FDD4CA" w14:textId="1EAC0134" w:rsidR="00C968DF" w:rsidRDefault="00C968DF" w:rsidP="00C968DF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>
        <w:t>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>S</w:t>
      </w:r>
      <w:proofErr w:type="gramEnd"/>
      <w:r>
        <w:rPr>
          <w:vertAlign w:val="subscript"/>
        </w:rPr>
        <w:t xml:space="preserve"> </w:t>
      </w:r>
      <w:r>
        <w:t>(</w:t>
      </w:r>
      <w:proofErr w:type="spellStart"/>
      <w:r>
        <w:t>lbs</w:t>
      </w:r>
      <w:proofErr w:type="spellEnd"/>
      <w:r>
        <w:t>/day) = M</w:t>
      </w:r>
      <w:r w:rsidRPr="00C968DF">
        <w:rPr>
          <w:vertAlign w:val="subscript"/>
        </w:rPr>
        <w:t>PAA,</w:t>
      </w:r>
      <w:r>
        <w:rPr>
          <w:vertAlign w:val="subscript"/>
        </w:rPr>
        <w:t>S</w:t>
      </w:r>
      <w:r>
        <w:t xml:space="preserve"> * 1.6 * SBS</w:t>
      </w:r>
      <w:r w:rsidRPr="00C968DF">
        <w:rPr>
          <w:vertAlign w:val="subscript"/>
        </w:rPr>
        <w:t>SF</w:t>
      </w:r>
    </w:p>
    <w:p w14:paraId="311A9A36" w14:textId="6596AC01" w:rsidR="00751B0B" w:rsidRDefault="00153D87">
      <w:pPr>
        <w:pStyle w:val="ListParagraph"/>
        <w:numPr>
          <w:ilvl w:val="0"/>
          <w:numId w:val="15"/>
        </w:numPr>
        <w:jc w:val="both"/>
        <w:pPrChange w:id="617" w:author="Kristen Wisdom" w:date="2019-06-20T11:33:00Z">
          <w:pPr>
            <w:pStyle w:val="ListParagraph"/>
            <w:numPr>
              <w:numId w:val="3"/>
            </w:numPr>
            <w:ind w:hanging="360"/>
            <w:jc w:val="both"/>
          </w:pPr>
        </w:pPrChange>
      </w:pPr>
      <w:r>
        <w:t xml:space="preserve">Step 3: </w:t>
      </w:r>
      <w:r w:rsidR="007314BF">
        <w:t xml:space="preserve">Convert </w:t>
      </w:r>
      <w:r w:rsidR="00086E1B">
        <w:t>mass feed rate (</w:t>
      </w:r>
      <w:proofErr w:type="spellStart"/>
      <w:r w:rsidR="007314BF">
        <w:t>lbs</w:t>
      </w:r>
      <w:proofErr w:type="spellEnd"/>
      <w:r w:rsidR="007314BF">
        <w:t xml:space="preserve"> SBS /Day</w:t>
      </w:r>
      <w:r w:rsidR="00086E1B">
        <w:t>)</w:t>
      </w:r>
      <w:r w:rsidR="007314BF">
        <w:t xml:space="preserve"> in Step 2</w:t>
      </w:r>
      <w:r w:rsidR="00751B0B">
        <w:t xml:space="preserve"> to </w:t>
      </w:r>
      <w:proofErr w:type="spellStart"/>
      <w:r w:rsidR="00751B0B">
        <w:t>gpm</w:t>
      </w:r>
      <w:proofErr w:type="spellEnd"/>
      <w:r w:rsidR="00751B0B">
        <w:t xml:space="preserve"> </w:t>
      </w:r>
      <w:r w:rsidR="007314BF">
        <w:t>for SBS dosing</w:t>
      </w:r>
    </w:p>
    <w:p w14:paraId="649AE7F3" w14:textId="0A1E7129" w:rsidR="00751B0B" w:rsidRDefault="00F32CFE" w:rsidP="007B1C26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 w:rsidRPr="00D00933">
        <w:t>Q</w:t>
      </w:r>
      <w:r>
        <w:rPr>
          <w:vertAlign w:val="subscript"/>
        </w:rPr>
        <w:t>SBS,N</w:t>
      </w:r>
      <w:proofErr w:type="gramEnd"/>
      <w:r>
        <w:rPr>
          <w:vertAlign w:val="subscript"/>
        </w:rPr>
        <w:t xml:space="preserve"> </w:t>
      </w:r>
      <w:r w:rsidR="007314BF">
        <w:t>(</w:t>
      </w:r>
      <w:proofErr w:type="spellStart"/>
      <w:r w:rsidR="007314BF">
        <w:t>gpm</w:t>
      </w:r>
      <w:proofErr w:type="spellEnd"/>
      <w:r w:rsidR="007314BF">
        <w:t xml:space="preserve">) = </w:t>
      </w:r>
      <w:r>
        <w:t>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 xml:space="preserve">N </w:t>
      </w:r>
      <w:r w:rsidR="007314BF">
        <w:t xml:space="preserve">* 1 gallon/4.21 </w:t>
      </w:r>
      <w:proofErr w:type="spellStart"/>
      <w:r w:rsidR="007314BF">
        <w:t>lbs</w:t>
      </w:r>
      <w:proofErr w:type="spellEnd"/>
      <w:r w:rsidR="007314BF">
        <w:t xml:space="preserve"> SBS * 1 day/24 hours * 1 hour/60 minutes</w:t>
      </w:r>
    </w:p>
    <w:p w14:paraId="4CE7F973" w14:textId="04B2AF1C" w:rsidR="00F32CFE" w:rsidRDefault="00F32CFE" w:rsidP="00F32CFE">
      <w:pPr>
        <w:pStyle w:val="ListParagraph"/>
        <w:numPr>
          <w:ilvl w:val="1"/>
          <w:numId w:val="2"/>
        </w:numPr>
        <w:ind w:left="1080"/>
        <w:jc w:val="both"/>
      </w:pPr>
      <w:proofErr w:type="gramStart"/>
      <w:r w:rsidRPr="00D00933">
        <w:t>Q</w:t>
      </w:r>
      <w:r>
        <w:rPr>
          <w:vertAlign w:val="subscript"/>
        </w:rPr>
        <w:t>SBS,S</w:t>
      </w:r>
      <w:proofErr w:type="gramEnd"/>
      <w:r>
        <w:rPr>
          <w:vertAlign w:val="subscript"/>
        </w:rPr>
        <w:t xml:space="preserve"> </w:t>
      </w:r>
      <w:r>
        <w:t>(</w:t>
      </w:r>
      <w:proofErr w:type="spellStart"/>
      <w:r>
        <w:t>gpm</w:t>
      </w:r>
      <w:proofErr w:type="spellEnd"/>
      <w:r>
        <w:t>) = M</w:t>
      </w:r>
      <w:r>
        <w:rPr>
          <w:vertAlign w:val="subscript"/>
        </w:rPr>
        <w:t>SBS</w:t>
      </w:r>
      <w:r w:rsidRPr="00064E97">
        <w:rPr>
          <w:vertAlign w:val="subscript"/>
        </w:rPr>
        <w:t>,</w:t>
      </w:r>
      <w:r>
        <w:rPr>
          <w:vertAlign w:val="subscript"/>
        </w:rPr>
        <w:t xml:space="preserve">S </w:t>
      </w:r>
      <w:r>
        <w:t xml:space="preserve">* 1 gallon/4.21 </w:t>
      </w:r>
      <w:proofErr w:type="spellStart"/>
      <w:r>
        <w:t>lbs</w:t>
      </w:r>
      <w:proofErr w:type="spellEnd"/>
      <w:r>
        <w:t xml:space="preserve"> SBS * 1 day/24 hours * 1 hour/60 minutes</w:t>
      </w:r>
    </w:p>
    <w:p w14:paraId="25C1496B" w14:textId="69E0AD09" w:rsidR="00235AD9" w:rsidRDefault="007B1C26" w:rsidP="007B1C26">
      <w:pPr>
        <w:pStyle w:val="ListParagraph"/>
        <w:numPr>
          <w:ilvl w:val="2"/>
          <w:numId w:val="2"/>
        </w:numPr>
        <w:ind w:left="1440"/>
        <w:jc w:val="both"/>
      </w:pPr>
      <w:r>
        <w:t>SBS content per gallon was calculated using the manufacturer-provided (</w:t>
      </w:r>
      <w:proofErr w:type="spellStart"/>
      <w:r>
        <w:t>Chemtrade</w:t>
      </w:r>
      <w:proofErr w:type="spellEnd"/>
      <w:r>
        <w:t xml:space="preserve"> Logistics) SBS solution density of 10.8-11.7 </w:t>
      </w:r>
      <w:proofErr w:type="spellStart"/>
      <w:r>
        <w:t>lbs</w:t>
      </w:r>
      <w:proofErr w:type="spellEnd"/>
      <w:r>
        <w:t xml:space="preserve"> gallon. The product u</w:t>
      </w:r>
      <w:r w:rsidR="00A82121">
        <w:t xml:space="preserve">sed at MWRD is 38% which results in an SBS density of 10.8 * 0.38 = 4.1 </w:t>
      </w:r>
      <w:proofErr w:type="spellStart"/>
      <w:r w:rsidR="00A82121">
        <w:t>lbs</w:t>
      </w:r>
      <w:proofErr w:type="spellEnd"/>
      <w:r w:rsidR="00A82121">
        <w:t xml:space="preserve"> SBS/gal. </w:t>
      </w:r>
    </w:p>
    <w:p w14:paraId="252122B8" w14:textId="77777777" w:rsidR="00AD4349" w:rsidRDefault="00AD4349" w:rsidP="00EA120A">
      <w:pPr>
        <w:jc w:val="both"/>
        <w:rPr>
          <w:b/>
        </w:rPr>
      </w:pPr>
    </w:p>
    <w:p w14:paraId="650EF4EA" w14:textId="77777777" w:rsidR="00CF2F92" w:rsidRDefault="00CF2F92" w:rsidP="00EA120A">
      <w:pPr>
        <w:jc w:val="both"/>
        <w:rPr>
          <w:b/>
        </w:rPr>
      </w:pPr>
    </w:p>
    <w:p w14:paraId="032A562E" w14:textId="2F2BA80C" w:rsidR="00230E9F" w:rsidRPr="00230E9F" w:rsidRDefault="00230E9F" w:rsidP="00EA120A">
      <w:pPr>
        <w:jc w:val="both"/>
        <w:rPr>
          <w:b/>
        </w:rPr>
      </w:pPr>
      <w:r w:rsidRPr="00230E9F">
        <w:rPr>
          <w:b/>
        </w:rPr>
        <w:t xml:space="preserve">SBS </w:t>
      </w:r>
      <w:r w:rsidR="00550AF9">
        <w:rPr>
          <w:b/>
        </w:rPr>
        <w:t>Plant Flow</w:t>
      </w:r>
      <w:r w:rsidRPr="00230E9F">
        <w:rPr>
          <w:b/>
        </w:rPr>
        <w:t xml:space="preserve"> fail safes:</w:t>
      </w:r>
    </w:p>
    <w:p w14:paraId="660F5778" w14:textId="77777777" w:rsidR="00A729A2" w:rsidRDefault="00A729A2" w:rsidP="00F32CFE">
      <w:pPr>
        <w:pStyle w:val="ListParagraph"/>
        <w:numPr>
          <w:ilvl w:val="0"/>
          <w:numId w:val="10"/>
        </w:numPr>
        <w:jc w:val="both"/>
      </w:pPr>
      <w:r>
        <w:lastRenderedPageBreak/>
        <w:t>Effluent Flow Meters</w:t>
      </w:r>
    </w:p>
    <w:p w14:paraId="759B8509" w14:textId="77777777" w:rsidR="00A729A2" w:rsidRDefault="00A729A2" w:rsidP="00F32CFE">
      <w:pPr>
        <w:pStyle w:val="ListParagraph"/>
        <w:numPr>
          <w:ilvl w:val="1"/>
          <w:numId w:val="10"/>
        </w:numPr>
        <w:jc w:val="both"/>
      </w:pPr>
      <w:r>
        <w:t>North Effluent Flow Meter</w:t>
      </w:r>
    </w:p>
    <w:p w14:paraId="6A4BA06E" w14:textId="77777777" w:rsidR="00A729A2" w:rsidRDefault="00A729A2" w:rsidP="00F32CFE">
      <w:pPr>
        <w:pStyle w:val="ListParagraph"/>
        <w:numPr>
          <w:ilvl w:val="2"/>
          <w:numId w:val="10"/>
        </w:numPr>
        <w:jc w:val="both"/>
      </w:pPr>
      <w:r>
        <w:t>If FI-F2 is not functioning (flow values change too fast), the DCS will use the backup flow meter (FI-F350) and send an alarm that the primary flow meter (FI-F2) is not being used so that a Priority One Work Order can be generated. The primary flow meter will not be used again until Operations resets the alarm in the alarm faceplate.</w:t>
      </w:r>
    </w:p>
    <w:p w14:paraId="72568708" w14:textId="77777777" w:rsidR="00A729A2" w:rsidRPr="003E0271" w:rsidRDefault="00A729A2" w:rsidP="00F32CFE">
      <w:pPr>
        <w:pStyle w:val="ListParagraph"/>
        <w:numPr>
          <w:ilvl w:val="1"/>
          <w:numId w:val="10"/>
        </w:numPr>
        <w:jc w:val="both"/>
      </w:pPr>
      <w:r>
        <w:rPr>
          <w:color w:val="000000"/>
          <w:sz w:val="24"/>
          <w:szCs w:val="24"/>
        </w:rPr>
        <w:t>South Effluent Flow Meter</w:t>
      </w:r>
    </w:p>
    <w:p w14:paraId="7C872D65" w14:textId="77777777" w:rsidR="00A729A2" w:rsidRDefault="00A729A2" w:rsidP="00F32CFE">
      <w:pPr>
        <w:pStyle w:val="ListParagraph"/>
        <w:numPr>
          <w:ilvl w:val="2"/>
          <w:numId w:val="10"/>
        </w:numPr>
        <w:jc w:val="both"/>
      </w:pPr>
      <w:r>
        <w:t>If FY-F230 is not functioning (flow values change too fast), the DCS will use the backup flow meter (FY_S100) and send an alarm that the primary flow meter (FY-F230) is not being used so that a Priority One Work Order can be generated. The primary flow meter will not be used again until Operations resets the alarm in the alarm faceplate.</w:t>
      </w:r>
    </w:p>
    <w:p w14:paraId="68E586AE" w14:textId="77777777" w:rsidR="00230E9F" w:rsidRPr="00230E9F" w:rsidRDefault="00230E9F" w:rsidP="00EA120A">
      <w:pPr>
        <w:jc w:val="both"/>
        <w:rPr>
          <w:b/>
        </w:rPr>
      </w:pPr>
      <w:r w:rsidRPr="00230E9F">
        <w:rPr>
          <w:b/>
        </w:rPr>
        <w:t>SBS dosing fail safes:</w:t>
      </w:r>
    </w:p>
    <w:p w14:paraId="486CBF51" w14:textId="3B28C3B2" w:rsidR="00230E9F" w:rsidRDefault="00230E9F" w:rsidP="00EA120A">
      <w:pPr>
        <w:pStyle w:val="ListParagraph"/>
        <w:numPr>
          <w:ilvl w:val="0"/>
          <w:numId w:val="8"/>
        </w:numPr>
        <w:jc w:val="both"/>
      </w:pPr>
      <w:r>
        <w:t>Low flow SP threshold is set at 0.</w:t>
      </w:r>
      <w:r w:rsidR="00CF2F92">
        <w:t>05</w:t>
      </w:r>
      <w:r>
        <w:t xml:space="preserve"> </w:t>
      </w:r>
      <w:proofErr w:type="spellStart"/>
      <w:r>
        <w:t>gpm</w:t>
      </w:r>
      <w:proofErr w:type="spellEnd"/>
      <w:r>
        <w:t xml:space="preserve"> for north and south</w:t>
      </w:r>
    </w:p>
    <w:p w14:paraId="50402CA2" w14:textId="5518F0B0" w:rsidR="00E9086B" w:rsidRDefault="00230E9F" w:rsidP="00E9086B">
      <w:pPr>
        <w:pStyle w:val="ListParagraph"/>
        <w:numPr>
          <w:ilvl w:val="0"/>
          <w:numId w:val="8"/>
        </w:numPr>
        <w:jc w:val="both"/>
      </w:pPr>
      <w:r>
        <w:t xml:space="preserve">High flow SP threshold is set at 1.5 </w:t>
      </w:r>
      <w:proofErr w:type="spellStart"/>
      <w:r>
        <w:t>gpm</w:t>
      </w:r>
      <w:proofErr w:type="spellEnd"/>
      <w:r>
        <w:t xml:space="preserve"> for </w:t>
      </w:r>
      <w:r w:rsidR="007420CA">
        <w:t xml:space="preserve">the </w:t>
      </w:r>
      <w:r>
        <w:t>north and</w:t>
      </w:r>
      <w:r w:rsidR="00CF2F92">
        <w:t xml:space="preserve"> south</w:t>
      </w:r>
    </w:p>
    <w:p w14:paraId="79F1D6BB" w14:textId="77777777" w:rsidR="00030422" w:rsidRDefault="00030422" w:rsidP="00AD4349">
      <w:pPr>
        <w:jc w:val="both"/>
        <w:rPr>
          <w:b/>
          <w:sz w:val="32"/>
          <w:szCs w:val="32"/>
          <w:u w:val="single"/>
        </w:rPr>
      </w:pPr>
    </w:p>
    <w:p w14:paraId="64999F09" w14:textId="77777777" w:rsidR="00CF2F92" w:rsidRDefault="00CF2F92" w:rsidP="00CF2F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SBS System Operator Adjustable Inputs</w:t>
      </w:r>
    </w:p>
    <w:tbl>
      <w:tblPr>
        <w:tblStyle w:val="TableGrid"/>
        <w:tblW w:w="10241" w:type="dxa"/>
        <w:tblInd w:w="-635" w:type="dxa"/>
        <w:tblLook w:val="04A0" w:firstRow="1" w:lastRow="0" w:firstColumn="1" w:lastColumn="0" w:noHBand="0" w:noVBand="1"/>
      </w:tblPr>
      <w:tblGrid>
        <w:gridCol w:w="2920"/>
        <w:gridCol w:w="2890"/>
        <w:gridCol w:w="2269"/>
        <w:gridCol w:w="2162"/>
      </w:tblGrid>
      <w:tr w:rsidR="00CF2F92" w:rsidRPr="00AD2506" w14:paraId="43734379" w14:textId="77777777" w:rsidTr="003F279B">
        <w:trPr>
          <w:trHeight w:val="283"/>
        </w:trPr>
        <w:tc>
          <w:tcPr>
            <w:tcW w:w="2920" w:type="dxa"/>
          </w:tcPr>
          <w:p w14:paraId="747706BD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 w:rsidRPr="00AD2506">
              <w:rPr>
                <w:sz w:val="20"/>
                <w:szCs w:val="32"/>
              </w:rPr>
              <w:t>INPUT</w:t>
            </w:r>
          </w:p>
        </w:tc>
        <w:tc>
          <w:tcPr>
            <w:tcW w:w="2890" w:type="dxa"/>
          </w:tcPr>
          <w:p w14:paraId="154A8523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 w:rsidRPr="00AD2506">
              <w:rPr>
                <w:sz w:val="20"/>
                <w:szCs w:val="32"/>
              </w:rPr>
              <w:t>DESCRIPTION</w:t>
            </w:r>
          </w:p>
        </w:tc>
        <w:tc>
          <w:tcPr>
            <w:tcW w:w="2269" w:type="dxa"/>
          </w:tcPr>
          <w:p w14:paraId="66E24895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 w:rsidRPr="00AD2506">
              <w:rPr>
                <w:sz w:val="20"/>
                <w:szCs w:val="32"/>
              </w:rPr>
              <w:t>RANGE</w:t>
            </w:r>
          </w:p>
        </w:tc>
        <w:tc>
          <w:tcPr>
            <w:tcW w:w="2162" w:type="dxa"/>
          </w:tcPr>
          <w:p w14:paraId="1207772A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INITIAL </w:t>
            </w:r>
            <w:r w:rsidRPr="00AD2506">
              <w:rPr>
                <w:sz w:val="20"/>
                <w:szCs w:val="32"/>
              </w:rPr>
              <w:t>VALUE</w:t>
            </w:r>
          </w:p>
        </w:tc>
      </w:tr>
      <w:tr w:rsidR="00CF2F92" w:rsidRPr="00AD2506" w14:paraId="3031FFB0" w14:textId="77777777" w:rsidTr="003F279B">
        <w:trPr>
          <w:trHeight w:val="283"/>
        </w:trPr>
        <w:tc>
          <w:tcPr>
            <w:tcW w:w="2920" w:type="dxa"/>
          </w:tcPr>
          <w:p w14:paraId="37F06228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SBS Safety Factor </w:t>
            </w:r>
          </w:p>
        </w:tc>
        <w:tc>
          <w:tcPr>
            <w:tcW w:w="2890" w:type="dxa"/>
          </w:tcPr>
          <w:p w14:paraId="1BF27346" w14:textId="77777777" w:rsidR="00CF2F92" w:rsidRDefault="00CF2F92" w:rsidP="003F279B">
            <w:pPr>
              <w:rPr>
                <w:vertAlign w:val="subscript"/>
              </w:rPr>
            </w:pPr>
            <w:r>
              <w:t>SBS</w:t>
            </w:r>
            <w:r w:rsidRPr="00064E97">
              <w:rPr>
                <w:vertAlign w:val="subscript"/>
              </w:rPr>
              <w:t>SF</w:t>
            </w:r>
            <w:r>
              <w:rPr>
                <w:vertAlign w:val="subscript"/>
              </w:rPr>
              <w:t>, N</w:t>
            </w:r>
          </w:p>
          <w:p w14:paraId="3F3CF6A2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t>SBS</w:t>
            </w:r>
            <w:r w:rsidRPr="00064E97">
              <w:rPr>
                <w:vertAlign w:val="subscript"/>
              </w:rPr>
              <w:t>SF</w:t>
            </w:r>
            <w:r>
              <w:rPr>
                <w:vertAlign w:val="subscript"/>
              </w:rPr>
              <w:t>, S</w:t>
            </w:r>
          </w:p>
        </w:tc>
        <w:tc>
          <w:tcPr>
            <w:tcW w:w="2269" w:type="dxa"/>
          </w:tcPr>
          <w:p w14:paraId="20CE7327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0.0 – 1.0 </w:t>
            </w:r>
          </w:p>
        </w:tc>
        <w:tc>
          <w:tcPr>
            <w:tcW w:w="2162" w:type="dxa"/>
          </w:tcPr>
          <w:p w14:paraId="2B2471E4" w14:textId="77777777" w:rsidR="00CF2F92" w:rsidRPr="00AD2506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1.0</w:t>
            </w:r>
          </w:p>
        </w:tc>
      </w:tr>
      <w:tr w:rsidR="00CF2F92" w:rsidRPr="00AD2506" w14:paraId="4E0B2AC4" w14:textId="77777777" w:rsidTr="003F279B">
        <w:trPr>
          <w:trHeight w:val="283"/>
        </w:trPr>
        <w:tc>
          <w:tcPr>
            <w:tcW w:w="2920" w:type="dxa"/>
          </w:tcPr>
          <w:p w14:paraId="092ABDD6" w14:textId="77777777" w:rsidR="00CF2F92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Dose Low SP Clamp</w:t>
            </w:r>
          </w:p>
        </w:tc>
        <w:tc>
          <w:tcPr>
            <w:tcW w:w="2890" w:type="dxa"/>
          </w:tcPr>
          <w:p w14:paraId="47C16560" w14:textId="77777777" w:rsidR="00CF2F92" w:rsidRDefault="00CF2F92" w:rsidP="003F279B">
            <w:r>
              <w:t>Min allowable flow at each  SBS dosing system (N and S)</w:t>
            </w:r>
          </w:p>
        </w:tc>
        <w:tc>
          <w:tcPr>
            <w:tcW w:w="2269" w:type="dxa"/>
          </w:tcPr>
          <w:p w14:paraId="615AFB46" w14:textId="77777777" w:rsidR="00CF2F92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0.0 – 1.0 </w:t>
            </w:r>
            <w:proofErr w:type="spellStart"/>
            <w:r>
              <w:rPr>
                <w:sz w:val="20"/>
                <w:szCs w:val="32"/>
              </w:rPr>
              <w:t>gpm</w:t>
            </w:r>
            <w:proofErr w:type="spellEnd"/>
          </w:p>
        </w:tc>
        <w:tc>
          <w:tcPr>
            <w:tcW w:w="2162" w:type="dxa"/>
          </w:tcPr>
          <w:p w14:paraId="7A669FBE" w14:textId="77777777" w:rsidR="00CF2F92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0.05 </w:t>
            </w:r>
            <w:proofErr w:type="spellStart"/>
            <w:r>
              <w:rPr>
                <w:sz w:val="20"/>
                <w:szCs w:val="32"/>
              </w:rPr>
              <w:t>gpm</w:t>
            </w:r>
            <w:proofErr w:type="spellEnd"/>
          </w:p>
        </w:tc>
      </w:tr>
      <w:tr w:rsidR="00CF2F92" w:rsidRPr="00AD2506" w14:paraId="2F98183D" w14:textId="77777777" w:rsidTr="003F279B">
        <w:trPr>
          <w:trHeight w:val="283"/>
        </w:trPr>
        <w:tc>
          <w:tcPr>
            <w:tcW w:w="2920" w:type="dxa"/>
          </w:tcPr>
          <w:p w14:paraId="1D748D07" w14:textId="77777777" w:rsidR="00CF2F92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Dose High SP Clamp</w:t>
            </w:r>
          </w:p>
        </w:tc>
        <w:tc>
          <w:tcPr>
            <w:tcW w:w="2890" w:type="dxa"/>
          </w:tcPr>
          <w:p w14:paraId="1B5307A2" w14:textId="77777777" w:rsidR="00CF2F92" w:rsidRDefault="00CF2F92" w:rsidP="003F279B">
            <w:r>
              <w:t>Max allowable flow at each  SBS dosing system (N and S)</w:t>
            </w:r>
          </w:p>
        </w:tc>
        <w:tc>
          <w:tcPr>
            <w:tcW w:w="2269" w:type="dxa"/>
          </w:tcPr>
          <w:p w14:paraId="5B588D45" w14:textId="77777777" w:rsidR="00CF2F92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0.5 – 2.0 </w:t>
            </w:r>
            <w:proofErr w:type="spellStart"/>
            <w:r>
              <w:rPr>
                <w:sz w:val="20"/>
                <w:szCs w:val="32"/>
              </w:rPr>
              <w:t>gpm</w:t>
            </w:r>
            <w:proofErr w:type="spellEnd"/>
          </w:p>
        </w:tc>
        <w:tc>
          <w:tcPr>
            <w:tcW w:w="2162" w:type="dxa"/>
          </w:tcPr>
          <w:p w14:paraId="6F306B7A" w14:textId="77777777" w:rsidR="00CF2F92" w:rsidRDefault="00CF2F92" w:rsidP="003F279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1.5 </w:t>
            </w:r>
            <w:proofErr w:type="spellStart"/>
            <w:r>
              <w:rPr>
                <w:sz w:val="20"/>
                <w:szCs w:val="32"/>
              </w:rPr>
              <w:t>gpm</w:t>
            </w:r>
            <w:proofErr w:type="spellEnd"/>
          </w:p>
        </w:tc>
      </w:tr>
    </w:tbl>
    <w:p w14:paraId="682167D7" w14:textId="77777777" w:rsidR="00CF2F92" w:rsidRDefault="00CF2F92" w:rsidP="00AD4349">
      <w:pPr>
        <w:jc w:val="both"/>
        <w:rPr>
          <w:b/>
          <w:sz w:val="32"/>
          <w:szCs w:val="32"/>
          <w:u w:val="single"/>
        </w:rPr>
      </w:pPr>
    </w:p>
    <w:p w14:paraId="78E6ABCE" w14:textId="77777777" w:rsidR="00CF2F92" w:rsidRDefault="00CF2F92" w:rsidP="00AD4349">
      <w:pPr>
        <w:jc w:val="both"/>
        <w:rPr>
          <w:b/>
          <w:sz w:val="32"/>
          <w:szCs w:val="32"/>
          <w:u w:val="single"/>
        </w:rPr>
      </w:pPr>
    </w:p>
    <w:p w14:paraId="033DB24E" w14:textId="73091AC6" w:rsidR="00AD4349" w:rsidRDefault="00E9086B" w:rsidP="00AD4349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SBS Alarms</w:t>
      </w:r>
      <w:r w:rsidR="00DC30AE">
        <w:rPr>
          <w:b/>
          <w:sz w:val="32"/>
          <w:szCs w:val="32"/>
          <w:u w:val="single"/>
        </w:rPr>
        <w:t xml:space="preserve"> -</w:t>
      </w:r>
      <w:r>
        <w:rPr>
          <w:b/>
          <w:sz w:val="32"/>
          <w:szCs w:val="32"/>
          <w:u w:val="single"/>
        </w:rPr>
        <w:t xml:space="preserve"> </w:t>
      </w:r>
      <w:r w:rsidR="00030422">
        <w:rPr>
          <w:b/>
          <w:sz w:val="32"/>
          <w:szCs w:val="32"/>
          <w:u w:val="single"/>
        </w:rPr>
        <w:t>(</w:t>
      </w:r>
      <w:r w:rsidR="00DC30AE">
        <w:rPr>
          <w:b/>
          <w:sz w:val="32"/>
          <w:szCs w:val="32"/>
          <w:u w:val="single"/>
        </w:rPr>
        <w:t>Maintain</w:t>
      </w:r>
      <w:r w:rsidR="00AD4349">
        <w:rPr>
          <w:b/>
          <w:sz w:val="32"/>
          <w:szCs w:val="32"/>
          <w:u w:val="single"/>
        </w:rPr>
        <w:t xml:space="preserve"> Existing</w:t>
      </w:r>
      <w:r w:rsidR="00030422">
        <w:rPr>
          <w:b/>
          <w:sz w:val="32"/>
          <w:szCs w:val="32"/>
          <w:u w:val="single"/>
        </w:rPr>
        <w:t>)</w:t>
      </w:r>
    </w:p>
    <w:p w14:paraId="5331A8B8" w14:textId="77777777" w:rsidR="00CF2F92" w:rsidRDefault="00CF2F92" w:rsidP="00AD4349">
      <w:pPr>
        <w:jc w:val="both"/>
        <w:rPr>
          <w:b/>
          <w:sz w:val="32"/>
          <w:szCs w:val="32"/>
          <w:u w:val="single"/>
        </w:rPr>
      </w:pPr>
    </w:p>
    <w:p w14:paraId="33226DA4" w14:textId="77777777" w:rsidR="00CF2F92" w:rsidRPr="00030422" w:rsidRDefault="00CF2F92" w:rsidP="00AD4349">
      <w:pPr>
        <w:jc w:val="both"/>
        <w:rPr>
          <w:b/>
          <w:sz w:val="32"/>
          <w:szCs w:val="32"/>
          <w:u w:val="single"/>
        </w:rPr>
      </w:pPr>
    </w:p>
    <w:p w14:paraId="27FEAB4C" w14:textId="77777777" w:rsidR="00E9086B" w:rsidRDefault="00E9086B" w:rsidP="005A4F88">
      <w:pPr>
        <w:jc w:val="both"/>
      </w:pPr>
    </w:p>
    <w:sectPr w:rsidR="00E9086B" w:rsidSect="009241C6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Wisdom, Blair" w:date="2018-02-21T15:10:00Z" w:initials="WB">
    <w:p w14:paraId="4B3F3038" w14:textId="5229B8F9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 don't think we need this since we are now using the greater of two flow meters, both calculated but from different instruments.</w:t>
      </w:r>
    </w:p>
  </w:comment>
  <w:comment w:id="22" w:author="Wisdom, Blair" w:date="2018-02-21T16:38:00Z" w:initials="WB">
    <w:p w14:paraId="78CBB0AF" w14:textId="3946255B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Initially set at 40 </w:t>
      </w:r>
    </w:p>
  </w:comment>
  <w:comment w:id="28" w:author="Wisdom, Blair" w:date="2018-02-21T16:38:00Z" w:initials="WB">
    <w:p w14:paraId="21A401FB" w14:textId="2BECCE7B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Initially set at 60</w:t>
      </w:r>
    </w:p>
  </w:comment>
  <w:comment w:id="79" w:author="Wisdom, Blair" w:date="2018-02-21T16:38:00Z" w:initials="WB">
    <w:p w14:paraId="2A32A814" w14:textId="62A1802D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Initially set at 0.9 mg/L</w:t>
      </w:r>
    </w:p>
  </w:comment>
  <w:comment w:id="81" w:author="Wisdom, Blair" w:date="2018-02-21T16:38:00Z" w:initials="WB">
    <w:p w14:paraId="76AF1E6A" w14:textId="0AEC631D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Initially set at 0.9 mg/L</w:t>
      </w:r>
    </w:p>
  </w:comment>
  <w:comment w:id="83" w:author="Wisdom, Blair" w:date="2018-02-21T16:39:00Z" w:initials="WB">
    <w:p w14:paraId="12BF0F6C" w14:textId="12FC2C96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Initially set at 3 mg/L</w:t>
      </w:r>
    </w:p>
  </w:comment>
  <w:comment w:id="88" w:author="Wisdom, Blair" w:date="2018-02-21T16:39:00Z" w:initials="WB">
    <w:p w14:paraId="7AD38234" w14:textId="1C26F278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Initially set at 3 mg/L</w:t>
      </w:r>
    </w:p>
  </w:comment>
  <w:comment w:id="419" w:author="Kate Newhart" w:date="2019-06-20T14:48:00Z" w:initials="KN">
    <w:p w14:paraId="258B74ED" w14:textId="3638E0BA" w:rsidR="000B4834" w:rsidRDefault="000B4834">
      <w:pPr>
        <w:pStyle w:val="CommentText"/>
      </w:pPr>
      <w:r>
        <w:rPr>
          <w:rStyle w:val="CommentReference"/>
        </w:rPr>
        <w:annotationRef/>
      </w:r>
      <w:r w:rsidR="000B1BC6">
        <w:rPr>
          <w:rStyle w:val="CommentReference"/>
        </w:rPr>
        <w:t xml:space="preserve">Will adjust HRT formula after additional data is collected by Liz in order to better align PAA samples and </w:t>
      </w:r>
      <w:proofErr w:type="spellStart"/>
      <w:r w:rsidR="000B1BC6">
        <w:rPr>
          <w:rStyle w:val="CommentReference"/>
        </w:rPr>
        <w:t>Chemscan</w:t>
      </w:r>
      <w:proofErr w:type="spellEnd"/>
      <w:r w:rsidR="000B1BC6">
        <w:rPr>
          <w:rStyle w:val="CommentReference"/>
        </w:rPr>
        <w:t xml:space="preserve"> timestamps</w:t>
      </w:r>
    </w:p>
  </w:comment>
  <w:comment w:id="453" w:author="Wisdom, Blair" w:date="2018-02-21T15:38:00Z" w:initials="WB">
    <w:p w14:paraId="4A904D47" w14:textId="1CF182FF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Can we create PI tags for these detention times so that I can pull them into Coresight?</w:t>
      </w:r>
    </w:p>
  </w:comment>
  <w:comment w:id="469" w:author="Wisdom, Blair" w:date="2018-02-21T15:39:00Z" w:initials="WB">
    <w:p w14:paraId="55FA0E6D" w14:textId="06AF6961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Can we create PI tags for these detention times so that I can pull them into Coresight?</w:t>
      </w:r>
    </w:p>
  </w:comment>
  <w:comment w:id="554" w:author="Wisdom, Blair" w:date="2018-02-21T15:11:00Z" w:initials="WB">
    <w:p w14:paraId="5DA0D3AE" w14:textId="7DE59180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Think about how to update...</w:t>
      </w:r>
    </w:p>
  </w:comment>
  <w:comment w:id="556" w:author="Kate Newhart" w:date="2019-06-20T15:45:00Z" w:initials="KN">
    <w:p w14:paraId="16C11BFC" w14:textId="1EEAA071" w:rsidR="000B1BC6" w:rsidRDefault="000B1BC6">
      <w:pPr>
        <w:pStyle w:val="CommentText"/>
      </w:pPr>
      <w:r>
        <w:rPr>
          <w:rStyle w:val="CommentReference"/>
        </w:rPr>
        <w:annotationRef/>
      </w:r>
      <w:r>
        <w:t>Is there a process variable for whether the system is in operating, cleaning, or calibration</w:t>
      </w:r>
      <w:r w:rsidR="00F14E9E">
        <w:t xml:space="preserve"> mode? If so, we could resort to the average of the previous hour? Or stay stagnant?</w:t>
      </w:r>
    </w:p>
  </w:comment>
  <w:comment w:id="559" w:author="Wisdom, Blair" w:date="2018-02-21T15:11:00Z" w:initials="WB">
    <w:p w14:paraId="559045AA" w14:textId="1ACD7FE0" w:rsidR="00512D14" w:rsidRDefault="00512D1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confirm that these are current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3F3038" w15:done="0"/>
  <w15:commentEx w15:paraId="78CBB0AF" w15:done="0"/>
  <w15:commentEx w15:paraId="21A401FB" w15:done="0"/>
  <w15:commentEx w15:paraId="2A32A814" w15:done="0"/>
  <w15:commentEx w15:paraId="76AF1E6A" w15:done="0"/>
  <w15:commentEx w15:paraId="12BF0F6C" w15:done="0"/>
  <w15:commentEx w15:paraId="7AD38234" w15:done="0"/>
  <w15:commentEx w15:paraId="258B74ED" w15:done="0"/>
  <w15:commentEx w15:paraId="4A904D47" w15:done="0"/>
  <w15:commentEx w15:paraId="55FA0E6D" w15:done="0"/>
  <w15:commentEx w15:paraId="5DA0D3AE" w15:done="0"/>
  <w15:commentEx w15:paraId="16C11BFC" w15:done="0"/>
  <w15:commentEx w15:paraId="559045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DA2"/>
    <w:multiLevelType w:val="hybridMultilevel"/>
    <w:tmpl w:val="C014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460A"/>
    <w:multiLevelType w:val="hybridMultilevel"/>
    <w:tmpl w:val="819E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81F1730"/>
    <w:multiLevelType w:val="hybridMultilevel"/>
    <w:tmpl w:val="EC92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C3284"/>
    <w:multiLevelType w:val="hybridMultilevel"/>
    <w:tmpl w:val="DC2C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07C9B"/>
    <w:multiLevelType w:val="hybridMultilevel"/>
    <w:tmpl w:val="C26055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A437A6"/>
    <w:multiLevelType w:val="hybridMultilevel"/>
    <w:tmpl w:val="281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74453"/>
    <w:multiLevelType w:val="hybridMultilevel"/>
    <w:tmpl w:val="C11A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443B6"/>
    <w:multiLevelType w:val="hybridMultilevel"/>
    <w:tmpl w:val="D9A2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F0A55"/>
    <w:multiLevelType w:val="hybridMultilevel"/>
    <w:tmpl w:val="933E370E"/>
    <w:lvl w:ilvl="0" w:tplc="E4CE5C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1F2CC3"/>
    <w:multiLevelType w:val="hybridMultilevel"/>
    <w:tmpl w:val="F17C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D1C73"/>
    <w:multiLevelType w:val="hybridMultilevel"/>
    <w:tmpl w:val="00E2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65394"/>
    <w:multiLevelType w:val="hybridMultilevel"/>
    <w:tmpl w:val="187C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A2305"/>
    <w:multiLevelType w:val="hybridMultilevel"/>
    <w:tmpl w:val="187C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E15FA"/>
    <w:multiLevelType w:val="hybridMultilevel"/>
    <w:tmpl w:val="85E8A27C"/>
    <w:lvl w:ilvl="0" w:tplc="B8ECAA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1"/>
  </w:num>
  <w:num w:numId="10">
    <w:abstractNumId w:val="12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wisdom@mwrd.dst.co.us">
    <w15:presenceInfo w15:providerId="Windows Live" w15:userId="e9cb321dc5ef5cd7"/>
  </w15:person>
  <w15:person w15:author="Wisdom, Blair">
    <w15:presenceInfo w15:providerId="None" w15:userId="Wisdom, Blair"/>
  </w15:person>
  <w15:person w15:author="Kristen Wisdom">
    <w15:presenceInfo w15:providerId="Windows Live" w15:userId="e9cb321dc5ef5cd7"/>
  </w15:person>
  <w15:person w15:author="Kate Newhart">
    <w15:presenceInfo w15:providerId="Windows Live" w15:userId="3723372ea26e9e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D7"/>
    <w:rsid w:val="00012065"/>
    <w:rsid w:val="0002172B"/>
    <w:rsid w:val="00023873"/>
    <w:rsid w:val="00030422"/>
    <w:rsid w:val="00042C99"/>
    <w:rsid w:val="000521C6"/>
    <w:rsid w:val="0005711F"/>
    <w:rsid w:val="0006409D"/>
    <w:rsid w:val="00064E97"/>
    <w:rsid w:val="00075406"/>
    <w:rsid w:val="00080471"/>
    <w:rsid w:val="00086E1B"/>
    <w:rsid w:val="000A1B54"/>
    <w:rsid w:val="000A5C67"/>
    <w:rsid w:val="000B1BC6"/>
    <w:rsid w:val="000B4834"/>
    <w:rsid w:val="00122CE3"/>
    <w:rsid w:val="00133934"/>
    <w:rsid w:val="00153D87"/>
    <w:rsid w:val="00172C1A"/>
    <w:rsid w:val="001847E2"/>
    <w:rsid w:val="00185912"/>
    <w:rsid w:val="001921DD"/>
    <w:rsid w:val="001C0A75"/>
    <w:rsid w:val="001C654B"/>
    <w:rsid w:val="001D3B03"/>
    <w:rsid w:val="001E0A19"/>
    <w:rsid w:val="001F2B63"/>
    <w:rsid w:val="001F42DE"/>
    <w:rsid w:val="00205049"/>
    <w:rsid w:val="00206431"/>
    <w:rsid w:val="00230E9F"/>
    <w:rsid w:val="00235AD9"/>
    <w:rsid w:val="002476DB"/>
    <w:rsid w:val="002533BF"/>
    <w:rsid w:val="002622FA"/>
    <w:rsid w:val="00274CDB"/>
    <w:rsid w:val="00276DB5"/>
    <w:rsid w:val="00280C86"/>
    <w:rsid w:val="00282232"/>
    <w:rsid w:val="00296A3B"/>
    <w:rsid w:val="002E2A4C"/>
    <w:rsid w:val="002F2CE2"/>
    <w:rsid w:val="00302ADE"/>
    <w:rsid w:val="00357BEC"/>
    <w:rsid w:val="00392131"/>
    <w:rsid w:val="003B071C"/>
    <w:rsid w:val="003F279B"/>
    <w:rsid w:val="00414EE8"/>
    <w:rsid w:val="004222DE"/>
    <w:rsid w:val="00446A7F"/>
    <w:rsid w:val="00446ED6"/>
    <w:rsid w:val="00450C44"/>
    <w:rsid w:val="00484074"/>
    <w:rsid w:val="004844A4"/>
    <w:rsid w:val="0049552F"/>
    <w:rsid w:val="004C277C"/>
    <w:rsid w:val="00512D14"/>
    <w:rsid w:val="00534B79"/>
    <w:rsid w:val="00550AF9"/>
    <w:rsid w:val="00597912"/>
    <w:rsid w:val="005A4F88"/>
    <w:rsid w:val="005B24DF"/>
    <w:rsid w:val="005F4DBC"/>
    <w:rsid w:val="006029F9"/>
    <w:rsid w:val="00612FA8"/>
    <w:rsid w:val="00616A66"/>
    <w:rsid w:val="00666D51"/>
    <w:rsid w:val="00686904"/>
    <w:rsid w:val="006B7630"/>
    <w:rsid w:val="006C6136"/>
    <w:rsid w:val="006E55DF"/>
    <w:rsid w:val="007314BF"/>
    <w:rsid w:val="007420CA"/>
    <w:rsid w:val="00751B0B"/>
    <w:rsid w:val="00756C0A"/>
    <w:rsid w:val="00762317"/>
    <w:rsid w:val="00765D6A"/>
    <w:rsid w:val="007752B5"/>
    <w:rsid w:val="007840F7"/>
    <w:rsid w:val="007B1C26"/>
    <w:rsid w:val="007C2077"/>
    <w:rsid w:val="00816659"/>
    <w:rsid w:val="0084658C"/>
    <w:rsid w:val="008502C4"/>
    <w:rsid w:val="00855882"/>
    <w:rsid w:val="00882DF6"/>
    <w:rsid w:val="0088460F"/>
    <w:rsid w:val="008B2659"/>
    <w:rsid w:val="008B7C6A"/>
    <w:rsid w:val="008C61DC"/>
    <w:rsid w:val="008E3D61"/>
    <w:rsid w:val="00902C9E"/>
    <w:rsid w:val="00914C10"/>
    <w:rsid w:val="009241C6"/>
    <w:rsid w:val="00930686"/>
    <w:rsid w:val="009330AE"/>
    <w:rsid w:val="00936A10"/>
    <w:rsid w:val="0093748C"/>
    <w:rsid w:val="00937844"/>
    <w:rsid w:val="00966158"/>
    <w:rsid w:val="00980584"/>
    <w:rsid w:val="00987BD4"/>
    <w:rsid w:val="009C0E96"/>
    <w:rsid w:val="009D6809"/>
    <w:rsid w:val="009E194F"/>
    <w:rsid w:val="009F3A94"/>
    <w:rsid w:val="00A13271"/>
    <w:rsid w:val="00A14F1E"/>
    <w:rsid w:val="00A1680F"/>
    <w:rsid w:val="00A41712"/>
    <w:rsid w:val="00A46CF1"/>
    <w:rsid w:val="00A47706"/>
    <w:rsid w:val="00A729A2"/>
    <w:rsid w:val="00A734D6"/>
    <w:rsid w:val="00A802A7"/>
    <w:rsid w:val="00A82121"/>
    <w:rsid w:val="00AA6BCF"/>
    <w:rsid w:val="00AB354D"/>
    <w:rsid w:val="00AD4349"/>
    <w:rsid w:val="00B21B7A"/>
    <w:rsid w:val="00B3094A"/>
    <w:rsid w:val="00B515B1"/>
    <w:rsid w:val="00BB05D9"/>
    <w:rsid w:val="00BD13A9"/>
    <w:rsid w:val="00BE4C84"/>
    <w:rsid w:val="00C331F3"/>
    <w:rsid w:val="00C374EC"/>
    <w:rsid w:val="00C40C52"/>
    <w:rsid w:val="00C968DF"/>
    <w:rsid w:val="00C96C3D"/>
    <w:rsid w:val="00CC548B"/>
    <w:rsid w:val="00CF1BFA"/>
    <w:rsid w:val="00CF2F92"/>
    <w:rsid w:val="00CF70B6"/>
    <w:rsid w:val="00D00933"/>
    <w:rsid w:val="00D121C0"/>
    <w:rsid w:val="00D6174F"/>
    <w:rsid w:val="00DA50E7"/>
    <w:rsid w:val="00DC30AE"/>
    <w:rsid w:val="00DC4ED7"/>
    <w:rsid w:val="00DC59F0"/>
    <w:rsid w:val="00E33BDA"/>
    <w:rsid w:val="00E755D0"/>
    <w:rsid w:val="00E9086B"/>
    <w:rsid w:val="00E9498F"/>
    <w:rsid w:val="00EA120A"/>
    <w:rsid w:val="00EA5566"/>
    <w:rsid w:val="00EC5C6C"/>
    <w:rsid w:val="00ED672E"/>
    <w:rsid w:val="00EF257C"/>
    <w:rsid w:val="00EF4CE4"/>
    <w:rsid w:val="00EF7226"/>
    <w:rsid w:val="00EF7C70"/>
    <w:rsid w:val="00F04870"/>
    <w:rsid w:val="00F14E9E"/>
    <w:rsid w:val="00F25A41"/>
    <w:rsid w:val="00F32CFE"/>
    <w:rsid w:val="00F44C86"/>
    <w:rsid w:val="00F52871"/>
    <w:rsid w:val="00F65236"/>
    <w:rsid w:val="00F72F1B"/>
    <w:rsid w:val="00F765C8"/>
    <w:rsid w:val="00F853CF"/>
    <w:rsid w:val="00F91047"/>
    <w:rsid w:val="00FB0AC5"/>
    <w:rsid w:val="00FD738A"/>
    <w:rsid w:val="00FF19D1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D807"/>
  <w15:docId w15:val="{964CC17A-FA22-4DE9-8CFF-1F7EA827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22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802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2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2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2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2A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1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846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commentsExtended" Target="commentsExtended.xml"/><Relationship Id="rId5" Type="http://schemas.openxmlformats.org/officeDocument/2006/relationships/customXml" Target="../customXml/item5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7D9178FC41D4291A8B809AA384AB9" ma:contentTypeVersion="19" ma:contentTypeDescription="Create a new document." ma:contentTypeScope="" ma:versionID="68b93e67ca530be05fc923c668ee889b">
  <xsd:schema xmlns:xsd="http://www.w3.org/2001/XMLSchema" xmlns:xs="http://www.w3.org/2001/XMLSchema" xmlns:p="http://schemas.microsoft.com/office/2006/metadata/properties" xmlns:ns2="477fc5ce-41ca-4ff5-9129-50536b89efc1" targetNamespace="http://schemas.microsoft.com/office/2006/metadata/properties" ma:root="true" ma:fieldsID="e54f95cab73b81781c21d357bfc6510a" ns2:_="">
    <xsd:import namespace="477fc5ce-41ca-4ff5-9129-50536b89efc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c59cfeccc3e7420ab39912fe2dc282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fc5ce-41ca-4ff5-9129-50536b89efc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11" nillable="true" ma:displayName="Taxonomy Catch All Column" ma:hidden="true" ma:list="{08fd1657-8599-4331-a42a-fc1172614cb3}" ma:internalName="TaxCatchAll" ma:showField="CatchAllData" ma:web="477fc5ce-41ca-4ff5-9129-50536b89ef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9cfeccc3e7420ab39912fe2dc282ed" ma:index="12" nillable="true" ma:taxonomy="true" ma:internalName="c59cfeccc3e7420ab39912fe2dc282ed" ma:taxonomyFieldName="ctmPAR" ma:displayName="PAR" ma:readOnly="false" ma:default="721;#PAR 1314|dbc69829-6119-43c6-ad83-a571733faa28" ma:fieldId="{c59cfecc-c3e7-420a-b399-12fe2dc282ed}" ma:taxonomyMulti="true" ma:sspId="2249cb8a-0bb6-4900-ba57-876558f55e0e" ma:termSetId="de365cdb-8535-4ab7-aa44-efd16582bfb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77fc5ce-41ca-4ff5-9129-50536b89efc1">QYX56EFTVTS7-1920322289-321</_dlc_DocId>
    <_dlc_DocIdUrl xmlns="477fc5ce-41ca-4ff5-9129-50536b89efc1">
      <Url>http://metronet/parsites/1314/_layouts/15/DocIdRedir.aspx?ID=QYX56EFTVTS7-1920322289-321</Url>
      <Description>QYX56EFTVTS7-1920322289-321</Description>
    </_dlc_DocIdUrl>
    <TaxCatchAll xmlns="477fc5ce-41ca-4ff5-9129-50536b89efc1">
      <Value>721</Value>
    </TaxCatchAll>
    <_dlc_DocIdPersistId xmlns="477fc5ce-41ca-4ff5-9129-50536b89efc1" xsi:nil="true"/>
    <c59cfeccc3e7420ab39912fe2dc282ed xmlns="477fc5ce-41ca-4ff5-9129-50536b89efc1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PAR 1314</TermName>
          <TermId xmlns="http://schemas.microsoft.com/office/infopath/2007/PartnerControls">dbc69829-6119-43c6-ad83-a571733faa28</TermId>
        </TermInfo>
      </Terms>
    </c59cfeccc3e7420ab39912fe2dc282ed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97AFC-681E-42CF-B49E-63AF0391C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B030FF-26FD-4BF5-BA9B-94AA3AABE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fc5ce-41ca-4ff5-9129-50536b89ef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B585E-6F3C-4846-8ED6-A6A5946C08C4}">
  <ds:schemaRefs>
    <ds:schemaRef ds:uri="http://schemas.microsoft.com/office/2006/metadata/properties"/>
    <ds:schemaRef ds:uri="http://schemas.microsoft.com/office/infopath/2007/PartnerControls"/>
    <ds:schemaRef ds:uri="477fc5ce-41ca-4ff5-9129-50536b89efc1"/>
  </ds:schemaRefs>
</ds:datastoreItem>
</file>

<file path=customXml/itemProps4.xml><?xml version="1.0" encoding="utf-8"?>
<ds:datastoreItem xmlns:ds="http://schemas.openxmlformats.org/officeDocument/2006/customXml" ds:itemID="{D486DC9B-7FFC-4B55-8A24-AC496A3ED07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87395CE-A3E4-45C1-AD00-EDF7C466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3193</Words>
  <Characters>18202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Tran, Johnny</dc:creator>
  <cp:lastModifiedBy>Kate Newhart</cp:lastModifiedBy>
  <cp:revision>3</cp:revision>
  <cp:lastPrinted>2018-02-21T22:20:00Z</cp:lastPrinted>
  <dcterms:created xsi:type="dcterms:W3CDTF">2019-06-20T20:30:00Z</dcterms:created>
  <dcterms:modified xsi:type="dcterms:W3CDTF">2019-06-20T21:47:00Z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0x0101005F77D9178FC41D4291A8B809AA384AB9</vt:lpwstr>
  </property>
  <property fmtid="{D5CDD505-2E9C-101B-9397-08002B2CF9AE}" pid="4" name="_dlc_DocIdItemGuid">
    <vt:lpwstr>b95a1b4c-036b-4332-b3ef-8a02c0807eaa</vt:lpwstr>
  </property>
  <property fmtid="{D5CDD505-2E9C-101B-9397-08002B2CF9AE}" pid="5" name="ctmPAR">
    <vt:lpwstr>721;#PAR 1314|dbc69829-6119-43c6-ad83-a571733faa28</vt:lpwstr>
  </property>
  <property fmtid="{D5CDD505-2E9C-101B-9397-08002B2CF9AE}" pid="6" name="ctmPARDocumentType">
    <vt:lpwstr/>
  </property>
  <property fmtid="{D5CDD505-2E9C-101B-9397-08002B2CF9AE}" pid="7" name="ctmParPhase">
    <vt:lpwstr/>
  </property>
  <property fmtid="{D5CDD505-2E9C-101B-9397-08002B2CF9AE}" pid="8" name="pd2ef79f1e4342f1ac25657153232a0e">
    <vt:lpwstr/>
  </property>
  <property fmtid="{D5CDD505-2E9C-101B-9397-08002B2CF9AE}" pid="9" name="p606c65cca414c719e6492d7762ba632">
    <vt:lpwstr/>
  </property>
</Properties>
</file>