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016" w:rsidRDefault="00E21183">
      <w:pPr>
        <w:pStyle w:val="Title"/>
        <w:rPr>
          <w:ins w:id="0" w:author="Kate Newhart" w:date="2019-11-26T08:44:00Z"/>
        </w:rPr>
      </w:pPr>
      <w:del w:id="1" w:author="Kate Newhart" w:date="2019-11-26T08:43:00Z">
        <w:r w:rsidDel="005A714E">
          <w:delText>weftec_abstract</w:delText>
        </w:r>
      </w:del>
      <w:ins w:id="2" w:author="Kate Newhart" w:date="2019-11-26T08:43:00Z">
        <w:r w:rsidR="005A714E">
          <w:t>Real-time Integrated CT Control for PAA</w:t>
        </w:r>
      </w:ins>
      <w:ins w:id="3" w:author="Kate Newhart" w:date="2019-11-26T08:44:00Z">
        <w:r w:rsidR="00865530">
          <w:t xml:space="preserve"> Disinfection</w:t>
        </w:r>
      </w:ins>
      <w:ins w:id="4" w:author="Kate Newhart" w:date="2019-11-26T08:43:00Z">
        <w:r w:rsidR="005A714E">
          <w:t xml:space="preserve"> in Municipal Wastewater Treatment</w:t>
        </w:r>
      </w:ins>
    </w:p>
    <w:p w:rsidR="00865530" w:rsidRPr="00865530" w:rsidRDefault="00865530" w:rsidP="00865530">
      <w:pPr>
        <w:pStyle w:val="BodyText"/>
        <w:jc w:val="center"/>
        <w:rPr>
          <w:rPrChange w:id="5" w:author="Kate Newhart" w:date="2019-11-26T08:44:00Z">
            <w:rPr/>
          </w:rPrChange>
        </w:rPr>
        <w:pPrChange w:id="6" w:author="Kate Newhart" w:date="2019-11-26T08:44:00Z">
          <w:pPr>
            <w:pStyle w:val="Title"/>
          </w:pPr>
        </w:pPrChange>
      </w:pPr>
      <w:ins w:id="7" w:author="Kate Newhart" w:date="2019-11-26T08:45:00Z">
        <w:r>
          <w:t>Kathryn</w:t>
        </w:r>
      </w:ins>
      <w:ins w:id="8" w:author="Kate Newhart" w:date="2019-11-26T08:44:00Z">
        <w:r>
          <w:t xml:space="preserve"> Newhart, </w:t>
        </w:r>
      </w:ins>
      <w:ins w:id="9" w:author="Kate Newhart" w:date="2019-11-26T08:45:00Z">
        <w:r>
          <w:t xml:space="preserve">Joshua Goldman-Torres, </w:t>
        </w:r>
      </w:ins>
      <w:ins w:id="10" w:author="Kate Newhart" w:date="2019-11-26T08:44:00Z">
        <w:r>
          <w:t>Daniel Freedman, Blair Wisdom</w:t>
        </w:r>
      </w:ins>
    </w:p>
    <w:p w:rsidR="00E71016" w:rsidRDefault="00E21183" w:rsidP="00865530">
      <w:pPr>
        <w:pStyle w:val="FirstParagraph"/>
        <w:jc w:val="center"/>
        <w:pPrChange w:id="11" w:author="Kate Newhart" w:date="2019-11-26T08:45:00Z">
          <w:pPr>
            <w:pStyle w:val="FirstParagraph"/>
          </w:pPr>
        </w:pPrChange>
      </w:pPr>
      <w:del w:id="12" w:author="Kate Newhart" w:date="2019-11-26T08:45:00Z">
        <w:r w:rsidDel="00865530">
          <w:rPr>
            <w:b/>
          </w:rPr>
          <w:delText xml:space="preserve">presentation title, authors, references, </w:delText>
        </w:r>
      </w:del>
      <w:r>
        <w:rPr>
          <w:b/>
        </w:rPr>
        <w:t>keywords, key takeaway</w:t>
      </w:r>
    </w:p>
    <w:p w:rsidR="00E71016" w:rsidRDefault="00E21183">
      <w:pPr>
        <w:pStyle w:val="Heading1"/>
      </w:pPr>
      <w:bookmarkStart w:id="13" w:name="introduction"/>
      <w:r>
        <w:t>Introduction</w:t>
      </w:r>
      <w:bookmarkEnd w:id="13"/>
    </w:p>
    <w:p w:rsidR="00E71016" w:rsidRDefault="00E21183">
      <w:pPr>
        <w:pStyle w:val="FirstParagraph"/>
      </w:pPr>
      <w:r>
        <w:t>The goal of this work is to reduce the cost of disinfection using peracetic acid (PAA) at the Robert W. Hite Treatment Facility operated by the Metro Wastewater Reclamation District (MWRD) in Denver, CO. Due to differences between the initial PAA pilot and</w:t>
      </w:r>
      <w:r>
        <w:t xml:space="preserve"> full-scale disinfection installation (e.g., geometry and residence time of disinfection basin, variable influent E. coli concentrations, variable PAA initial demand), MWRD experienced an instance of exceeding its E. coli discharge limit for a single day </w:t>
      </w:r>
      <w:del w:id="14" w:author="Kate Newhart" w:date="2019-11-26T08:37:00Z">
        <w:r w:rsidDel="005A714E">
          <w:delText>(</w:delText>
        </w:r>
        <w:r w:rsidDel="005A714E">
          <w:delText>252 MPN/100 mL based on a 7-day geometric mean, 126 MPN/100 mL based on a 30-day ge</w:delText>
        </w:r>
        <w:r w:rsidR="005A714E" w:rsidDel="005A714E">
          <w:delText xml:space="preserve">ometric mean) </w:delText>
        </w:r>
      </w:del>
      <w:r w:rsidR="005A714E">
        <w:t>while operating at the dose initial</w:t>
      </w:r>
      <w:ins w:id="15" w:author="Kate Newhart" w:date="2019-11-26T08:36:00Z">
        <w:r w:rsidR="005A714E">
          <w:t>ly</w:t>
        </w:r>
      </w:ins>
      <w:r w:rsidR="005A714E">
        <w:t xml:space="preserve"> recommended by the pilot study (1</w:t>
      </w:r>
      <w:ins w:id="16" w:author="Kate Newhart" w:date="2019-11-26T08:37:00Z">
        <w:r w:rsidR="005A714E">
          <w:t>.2</w:t>
        </w:r>
      </w:ins>
      <w:r w:rsidR="005A714E">
        <w:t xml:space="preserve"> mg/L)</w:t>
      </w:r>
      <w:r>
        <w:t>. To ensure an</w:t>
      </w:r>
      <w:ins w:id="17" w:author="Kate Newhart" w:date="2019-11-26T08:38:00Z">
        <w:r w:rsidR="005A714E">
          <w:t>other</w:t>
        </w:r>
      </w:ins>
      <w:r>
        <w:t xml:space="preserve"> exceedance does not occur</w:t>
      </w:r>
      <w:ins w:id="18" w:author="Kate Newhart" w:date="2019-11-26T08:38:00Z">
        <w:r w:rsidR="005A714E">
          <w:t xml:space="preserve">, </w:t>
        </w:r>
      </w:ins>
      <w:del w:id="19" w:author="Kate Newhart" w:date="2019-11-26T08:38:00Z">
        <w:r w:rsidDel="005A714E">
          <w:delText xml:space="preserve"> </w:delText>
        </w:r>
        <w:r w:rsidDel="005A714E">
          <w:delText xml:space="preserve">and that proper dosing is achieved, </w:delText>
        </w:r>
      </w:del>
      <w:r>
        <w:t>MWRD</w:t>
      </w:r>
      <w:ins w:id="20" w:author="Kate Newhart" w:date="2019-11-26T08:38:00Z">
        <w:r w:rsidR="005A714E">
          <w:t xml:space="preserve"> has continually increased PAA dose</w:t>
        </w:r>
      </w:ins>
      <w:r>
        <w:t xml:space="preserve"> </w:t>
      </w:r>
      <w:ins w:id="21" w:author="Kate Newhart" w:date="2019-11-26T08:38:00Z">
        <w:r w:rsidR="005A714E">
          <w:t xml:space="preserve">to respond to poor E. coli inactivation. </w:t>
        </w:r>
      </w:ins>
      <w:del w:id="22" w:author="Kate Newhart" w:date="2019-11-26T08:39:00Z">
        <w:r w:rsidDel="005A714E">
          <w:delText xml:space="preserve">is currently operating at </w:delText>
        </w:r>
        <w:r w:rsidR="005A714E" w:rsidDel="005A714E">
          <w:delText>higher initial concentrations of PAA</w:delText>
        </w:r>
        <w:r w:rsidDel="005A714E">
          <w:delText xml:space="preserve">. </w:delText>
        </w:r>
      </w:del>
      <w:r>
        <w:t>This approach has increased PAA chemical costs substantially and has resulted in a re-evaluation of the PAA dosing strategy.</w:t>
      </w:r>
    </w:p>
    <w:p w:rsidR="00E71016" w:rsidRDefault="00E21183">
      <w:pPr>
        <w:pStyle w:val="BodyText"/>
      </w:pPr>
      <w:r>
        <w:t xml:space="preserve">Manoli et al. (2019) proposed a novel CT-based PAA dosing strategy </w:t>
      </w:r>
      <w:r>
        <w:t>derived from first principals. A double-exponential model of microbial inactivation was solved given a first order model of PAA decay and an n-CSTR hydraulic model. The formulation predicted effluent fecal coliform concentrations given influent fecal colif</w:t>
      </w:r>
      <w:r>
        <w:t>orm concentration and the integrated CT (ICT). ICT was solved given the initial concentration of PAA</w:t>
      </w:r>
      <w:ins w:id="23" w:author="Kate Newhart" w:date="2019-11-26T08:39:00Z">
        <w:r w:rsidR="005A714E">
          <w:t xml:space="preserve"> (denoted </w:t>
        </w:r>
        <w:r w:rsidR="005A714E">
          <w:rPr>
            <w:i/>
          </w:rPr>
          <w:t>C</w:t>
        </w:r>
        <w:r w:rsidR="005A714E" w:rsidRPr="005A714E">
          <w:rPr>
            <w:i/>
            <w:vertAlign w:val="subscript"/>
            <w:rPrChange w:id="24" w:author="Kate Newhart" w:date="2019-11-26T08:39:00Z">
              <w:rPr>
                <w:i/>
              </w:rPr>
            </w:rPrChange>
          </w:rPr>
          <w:t>d</w:t>
        </w:r>
        <w:r w:rsidR="005A714E">
          <w:t xml:space="preserve"> here)</w:t>
        </w:r>
      </w:ins>
      <w:r>
        <w:t>, the PAA decay constant</w:t>
      </w:r>
      <w:ins w:id="25" w:author="Kate Newhart" w:date="2019-11-26T08:39:00Z">
        <w:r w:rsidR="005A714E">
          <w:t xml:space="preserve"> (</w:t>
        </w:r>
        <w:r w:rsidR="005A714E">
          <w:rPr>
            <w:i/>
          </w:rPr>
          <w:t>k</w:t>
        </w:r>
        <w:r w:rsidR="005A714E">
          <w:t>)</w:t>
        </w:r>
      </w:ins>
      <w:r>
        <w:t>, and the initial demand of PAA</w:t>
      </w:r>
      <w:ins w:id="26" w:author="Kate Newhart" w:date="2019-11-26T08:39:00Z">
        <w:r w:rsidR="005A714E">
          <w:t xml:space="preserve"> (</w:t>
        </w:r>
        <w:r w:rsidR="005A714E">
          <w:rPr>
            <w:i/>
          </w:rPr>
          <w:t>D</w:t>
        </w:r>
        <w:r w:rsidR="005A714E">
          <w:t>)</w:t>
        </w:r>
      </w:ins>
      <w:r>
        <w:t>. The PAA decay constant was estimated by solving for various ICTs using Excel Solver and in for Mano</w:t>
      </w:r>
      <w:r>
        <w:t>li et al. ranged from 0.01-0.02 min-1. Given the average ICT for a given hour, fecal coliform samples were taken at the inlet and outlet to fit the microbial inactivation model. The fitted parameters (β, k</w:t>
      </w:r>
      <w:r w:rsidRPr="00865530">
        <w:rPr>
          <w:vertAlign w:val="subscript"/>
          <w:rPrChange w:id="27" w:author="Kate Newhart" w:date="2019-11-26T08:45:00Z">
            <w:rPr/>
          </w:rPrChange>
        </w:rPr>
        <w:t>d</w:t>
      </w:r>
      <w:r>
        <w:t>, m, k</w:t>
      </w:r>
      <w:r w:rsidRPr="00865530">
        <w:rPr>
          <w:vertAlign w:val="subscript"/>
          <w:rPrChange w:id="28" w:author="Kate Newhart" w:date="2019-11-26T08:45:00Z">
            <w:rPr/>
          </w:rPrChange>
        </w:rPr>
        <w:t>p</w:t>
      </w:r>
      <w:r>
        <w:t>) varied with each batch, which demonstrate</w:t>
      </w:r>
      <w:r>
        <w:t>s that the first order model may not fully describe PAA demand and decay kinetics in a real water matrix, requiring four degrees of freedom to fit the model to the observed data.</w:t>
      </w:r>
    </w:p>
    <w:p w:rsidR="00E71016" w:rsidRPr="005A714E" w:rsidRDefault="00E21183">
      <w:pPr>
        <w:pStyle w:val="BodyText"/>
        <w:rPr>
          <w:rPrChange w:id="29" w:author="Kate Newhart" w:date="2019-11-26T08:42:00Z">
            <w:rPr/>
          </w:rPrChange>
        </w:rPr>
      </w:pPr>
      <w:r>
        <w:t>Alternatives to predicting PAA concentration using first order models are non</w:t>
      </w:r>
      <w:r>
        <w:t xml:space="preserve">-deterministic approaches, such as statistical </w:t>
      </w:r>
      <w:ins w:id="30" w:author="Kate Newhart" w:date="2019-11-26T08:40:00Z">
        <w:r w:rsidR="005A714E">
          <w:t>learning and machine learning</w:t>
        </w:r>
      </w:ins>
      <w:del w:id="31" w:author="Kate Newhart" w:date="2019-11-26T08:40:00Z">
        <w:r w:rsidDel="005A714E">
          <w:delText>m</w:delText>
        </w:r>
        <w:r w:rsidDel="005A714E">
          <w:delText>odels and neutral network models</w:delText>
        </w:r>
      </w:del>
      <w:r>
        <w:t xml:space="preserve">. Both approaches have the advantage of being able to consider the impact of multiple variables without a known relationship. However, water quality and operational parameters </w:t>
      </w:r>
      <w:r>
        <w:t xml:space="preserve">of a wastewater treatment system are too complex for many statistical models (e.g., </w:t>
      </w:r>
      <w:del w:id="32" w:author="Kate Newhart" w:date="2019-11-26T08:40:00Z">
        <w:r w:rsidDel="005A714E">
          <w:delText xml:space="preserve">linear regression, </w:delText>
        </w:r>
      </w:del>
      <w:r>
        <w:t>generalized linear models</w:t>
      </w:r>
      <w:del w:id="33" w:author="Kate Newhart" w:date="2019-11-26T08:40:00Z">
        <w:r w:rsidDel="005A714E">
          <w:delText>, random forest model, support vector machines</w:delText>
        </w:r>
      </w:del>
      <w:r>
        <w:t>). Therefore, neural networks (NN) were used to predict concentrations of PAA thro</w:t>
      </w:r>
      <w:r>
        <w:t xml:space="preserve">ughout the disinfection basin and </w:t>
      </w:r>
      <w:del w:id="34" w:author="Kate Newhart" w:date="2019-11-26T08:41:00Z">
        <w:r w:rsidDel="005A714E">
          <w:delText xml:space="preserve">exponential model fits of the predicted concentrations were used to calculate </w:delText>
        </w:r>
      </w:del>
      <w:r>
        <w:t>instantaneous CT.</w:t>
      </w:r>
      <w:ins w:id="35" w:author="Kate Newhart" w:date="2019-11-26T08:41:00Z">
        <w:r w:rsidR="005A714E">
          <w:t xml:space="preserve"> The purpose of integrating a neural network model with the CT-dosing strategy is to </w:t>
        </w:r>
      </w:ins>
      <w:ins w:id="36" w:author="Kate Newhart" w:date="2019-11-26T08:46:00Z">
        <w:r w:rsidR="00865530">
          <w:t xml:space="preserve">accurately predict CT by </w:t>
        </w:r>
      </w:ins>
      <w:ins w:id="37" w:author="Kate Newhart" w:date="2019-11-26T08:41:00Z">
        <w:r w:rsidR="005A714E">
          <w:t>adapt</w:t>
        </w:r>
      </w:ins>
      <w:ins w:id="38" w:author="Kate Newhart" w:date="2019-11-26T08:46:00Z">
        <w:r w:rsidR="00865530">
          <w:t>ing</w:t>
        </w:r>
      </w:ins>
      <w:ins w:id="39" w:author="Kate Newhart" w:date="2019-11-26T08:41:00Z">
        <w:r w:rsidR="005A714E">
          <w:t xml:space="preserve"> to real-time changes in </w:t>
        </w:r>
      </w:ins>
      <w:ins w:id="40" w:author="Kate Newhart" w:date="2019-11-26T08:42:00Z">
        <w:r w:rsidR="005A714E">
          <w:rPr>
            <w:i/>
          </w:rPr>
          <w:t>k</w:t>
        </w:r>
        <w:r w:rsidR="005A714E">
          <w:t xml:space="preserve"> and </w:t>
        </w:r>
        <w:r w:rsidR="005A714E">
          <w:rPr>
            <w:i/>
          </w:rPr>
          <w:t>D</w:t>
        </w:r>
        <w:r w:rsidR="005A714E">
          <w:t xml:space="preserve"> by incorporating process information</w:t>
        </w:r>
      </w:ins>
      <w:ins w:id="41" w:author="Kate Newhart" w:date="2019-11-26T08:46:00Z">
        <w:r w:rsidR="00865530">
          <w:t>.</w:t>
        </w:r>
      </w:ins>
    </w:p>
    <w:p w:rsidR="00E71016" w:rsidRDefault="00E21183">
      <w:pPr>
        <w:pStyle w:val="Heading1"/>
      </w:pPr>
      <w:bookmarkStart w:id="42" w:name="materials-and-methods"/>
      <w:r>
        <w:lastRenderedPageBreak/>
        <w:t>Materials and methods</w:t>
      </w:r>
      <w:bookmarkEnd w:id="42"/>
    </w:p>
    <w:p w:rsidR="00E71016" w:rsidRDefault="00E21183" w:rsidP="005A714E">
      <w:pPr>
        <w:pStyle w:val="FirstParagraph"/>
        <w:rPr>
          <w:ins w:id="43" w:author="Kate Newhart" w:date="2019-11-26T08:47:00Z"/>
        </w:rPr>
      </w:pPr>
      <w:r>
        <w:t>A total of 143 observations were collected for this study. From October 2, 2018 through Oct 15, 2018, th</w:t>
      </w:r>
      <w:r>
        <w:t xml:space="preserve">ree daily grab samples were taken (1) immediately downstream of the PAA dosing location and (2) halfway through the disinfection basin. Online data recorded at the time of collection were also included; </w:t>
      </w:r>
      <w:r>
        <w:t>specifically</w:t>
      </w:r>
      <w:r>
        <w:t xml:space="preserve"> from nutrient and total suspended solids</w:t>
      </w:r>
      <w:r>
        <w:t xml:space="preserve"> (TSS) sensor measurements at the end of the secondary treatment process and ultraviolet-visual spectrum measurements (YSI CarboVis®, Yellow Springs, OH, USA) at influent of the disinfection basin.</w:t>
      </w:r>
    </w:p>
    <w:p w:rsidR="00865530" w:rsidRPr="00865530" w:rsidRDefault="00865530" w:rsidP="00865530">
      <w:pPr>
        <w:pStyle w:val="BodyText"/>
        <w:rPr>
          <w:rPrChange w:id="44" w:author="Kate Newhart" w:date="2019-11-26T08:47:00Z">
            <w:rPr/>
          </w:rPrChange>
        </w:rPr>
        <w:pPrChange w:id="45" w:author="Kate Newhart" w:date="2019-11-26T08:47:00Z">
          <w:pPr>
            <w:pStyle w:val="FirstParagraph"/>
          </w:pPr>
        </w:pPrChange>
      </w:pPr>
    </w:p>
    <w:tbl>
      <w:tblPr>
        <w:tblW w:w="0" w:type="auto"/>
        <w:jc w:val="center"/>
        <w:tblLayout w:type="fixed"/>
        <w:tblLook w:val="04A0" w:firstRow="1" w:lastRow="0" w:firstColumn="1" w:lastColumn="0" w:noHBand="0" w:noVBand="1"/>
      </w:tblPr>
      <w:tblGrid>
        <w:gridCol w:w="3272"/>
        <w:gridCol w:w="1548"/>
        <w:gridCol w:w="1328"/>
      </w:tblGrid>
      <w:tr w:rsidR="00E71016" w:rsidRPr="00865530">
        <w:trPr>
          <w:cantSplit/>
          <w:trHeight w:hRule="exact" w:val="457"/>
          <w:tblHeader/>
          <w:jc w:val="center"/>
        </w:trPr>
        <w:tc>
          <w:tcPr>
            <w:tcW w:w="3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46" w:author="Kate Newhart" w:date="2019-11-26T08:46:00Z">
                  <w:rPr/>
                </w:rPrChange>
              </w:rPr>
              <w:pPrChange w:id="47" w:author="Kate Newhart" w:date="2019-11-26T08:47:00Z">
                <w:pPr>
                  <w:spacing w:before="40" w:after="40"/>
                  <w:ind w:left="100" w:right="100"/>
                  <w:jc w:val="right"/>
                </w:pPr>
              </w:pPrChange>
            </w:pPr>
            <w:r w:rsidRPr="00865530">
              <w:rPr>
                <w:rFonts w:ascii="Times New Roman" w:eastAsia="Arial" w:hAnsi="Times New Roman" w:cs="Times New Roman"/>
                <w:color w:val="111111"/>
                <w:rPrChange w:id="48" w:author="Kate Newhart" w:date="2019-11-26T08:46:00Z">
                  <w:rPr>
                    <w:rFonts w:ascii="Arial" w:eastAsia="Arial" w:hAnsi="Arial" w:cs="Arial"/>
                    <w:color w:val="111111"/>
                    <w:sz w:val="22"/>
                    <w:szCs w:val="22"/>
                  </w:rPr>
                </w:rPrChange>
              </w:rPr>
              <w:t>P</w:t>
            </w:r>
            <w:r w:rsidRPr="00865530">
              <w:rPr>
                <w:rFonts w:ascii="Times New Roman" w:eastAsia="Arial" w:hAnsi="Times New Roman" w:cs="Times New Roman"/>
                <w:color w:val="111111"/>
                <w:rPrChange w:id="49" w:author="Kate Newhart" w:date="2019-11-26T08:46:00Z">
                  <w:rPr>
                    <w:rFonts w:ascii="Arial" w:eastAsia="Arial" w:hAnsi="Arial" w:cs="Arial"/>
                    <w:color w:val="111111"/>
                    <w:sz w:val="22"/>
                    <w:szCs w:val="22"/>
                  </w:rPr>
                </w:rPrChange>
              </w:rPr>
              <w:t>rocess</w:t>
            </w:r>
            <w:ins w:id="50" w:author="Kate Newhart" w:date="2019-11-26T08:47:00Z">
              <w:r w:rsidR="00865530">
                <w:rPr>
                  <w:rFonts w:ascii="Times New Roman" w:eastAsia="Arial" w:hAnsi="Times New Roman" w:cs="Times New Roman"/>
                  <w:color w:val="111111"/>
                </w:rPr>
                <w:t xml:space="preserve"> </w:t>
              </w:r>
            </w:ins>
            <w:del w:id="51" w:author="Kate Newhart" w:date="2019-11-26T08:47:00Z">
              <w:r w:rsidRPr="00865530" w:rsidDel="00865530">
                <w:rPr>
                  <w:rFonts w:ascii="Times New Roman" w:eastAsia="Arial" w:hAnsi="Times New Roman" w:cs="Times New Roman"/>
                  <w:color w:val="111111"/>
                  <w:rPrChange w:id="52" w:author="Kate Newhart" w:date="2019-11-26T08:46:00Z">
                    <w:rPr>
                      <w:rFonts w:ascii="Arial" w:eastAsia="Arial" w:hAnsi="Arial" w:cs="Arial"/>
                      <w:color w:val="111111"/>
                      <w:sz w:val="22"/>
                      <w:szCs w:val="22"/>
                    </w:rPr>
                  </w:rPrChange>
                </w:rPr>
                <w:delText>.</w:delText>
              </w:r>
            </w:del>
            <w:r w:rsidRPr="00865530">
              <w:rPr>
                <w:rFonts w:ascii="Times New Roman" w:eastAsia="Arial" w:hAnsi="Times New Roman" w:cs="Times New Roman"/>
                <w:color w:val="111111"/>
                <w:rPrChange w:id="53" w:author="Kate Newhart" w:date="2019-11-26T08:46:00Z">
                  <w:rPr>
                    <w:rFonts w:ascii="Arial" w:eastAsia="Arial" w:hAnsi="Arial" w:cs="Arial"/>
                    <w:color w:val="111111"/>
                    <w:sz w:val="22"/>
                    <w:szCs w:val="22"/>
                  </w:rPr>
                </w:rPrChange>
              </w:rPr>
              <w:t>Variables</w:t>
            </w:r>
          </w:p>
        </w:tc>
        <w:tc>
          <w:tcPr>
            <w:tcW w:w="154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54" w:author="Kate Newhart" w:date="2019-11-26T08:46:00Z">
                  <w:rPr/>
                </w:rPrChange>
              </w:rPr>
              <w:pPrChange w:id="55" w:author="Kate Newhart" w:date="2019-11-26T08:47:00Z">
                <w:pPr>
                  <w:spacing w:before="40" w:after="40"/>
                  <w:ind w:left="100" w:right="100"/>
                  <w:jc w:val="right"/>
                </w:pPr>
              </w:pPrChange>
            </w:pPr>
            <w:r w:rsidRPr="00865530">
              <w:rPr>
                <w:rFonts w:ascii="Times New Roman" w:eastAsia="Arial" w:hAnsi="Times New Roman" w:cs="Times New Roman"/>
                <w:color w:val="111111"/>
                <w:rPrChange w:id="56" w:author="Kate Newhart" w:date="2019-11-26T08:46:00Z">
                  <w:rPr>
                    <w:rFonts w:ascii="Arial" w:eastAsia="Arial" w:hAnsi="Arial" w:cs="Arial"/>
                    <w:color w:val="111111"/>
                    <w:sz w:val="22"/>
                    <w:szCs w:val="22"/>
                  </w:rPr>
                </w:rPrChange>
              </w:rPr>
              <w:t>Location</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57" w:author="Kate Newhart" w:date="2019-11-26T08:46:00Z">
                  <w:rPr/>
                </w:rPrChange>
              </w:rPr>
              <w:pPrChange w:id="58" w:author="Kate Newhart" w:date="2019-11-26T08:47:00Z">
                <w:pPr>
                  <w:spacing w:before="40" w:after="40"/>
                  <w:ind w:left="100" w:right="100"/>
                  <w:jc w:val="right"/>
                </w:pPr>
              </w:pPrChange>
            </w:pPr>
            <w:r w:rsidRPr="00865530">
              <w:rPr>
                <w:rFonts w:ascii="Times New Roman" w:eastAsia="Arial" w:hAnsi="Times New Roman" w:cs="Times New Roman"/>
                <w:color w:val="111111"/>
                <w:rPrChange w:id="59" w:author="Kate Newhart" w:date="2019-11-26T08:46:00Z">
                  <w:rPr>
                    <w:rFonts w:ascii="Arial" w:eastAsia="Arial" w:hAnsi="Arial" w:cs="Arial"/>
                    <w:color w:val="111111"/>
                    <w:sz w:val="22"/>
                    <w:szCs w:val="22"/>
                  </w:rPr>
                </w:rPrChange>
              </w:rPr>
              <w:t>Sampling</w:t>
            </w:r>
          </w:p>
        </w:tc>
      </w:tr>
      <w:tr w:rsidR="00E71016" w:rsidRPr="00865530">
        <w:trPr>
          <w:cantSplit/>
          <w:trHeight w:hRule="exact" w:val="452"/>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60" w:author="Kate Newhart" w:date="2019-11-26T08:46:00Z">
                  <w:rPr/>
                </w:rPrChange>
              </w:rPr>
              <w:pPrChange w:id="61" w:author="Kate Newhart" w:date="2019-11-26T08:47:00Z">
                <w:pPr>
                  <w:spacing w:before="40" w:after="40"/>
                  <w:ind w:left="100" w:right="100"/>
                  <w:jc w:val="right"/>
                </w:pPr>
              </w:pPrChange>
            </w:pPr>
            <w:r w:rsidRPr="00865530">
              <w:rPr>
                <w:rFonts w:ascii="Times New Roman" w:eastAsia="Arial" w:hAnsi="Times New Roman" w:cs="Times New Roman"/>
                <w:color w:val="111111"/>
                <w:rPrChange w:id="62" w:author="Kate Newhart" w:date="2019-11-26T08:46:00Z">
                  <w:rPr>
                    <w:rFonts w:ascii="Arial" w:eastAsia="Arial" w:hAnsi="Arial" w:cs="Arial"/>
                    <w:color w:val="111111"/>
                    <w:sz w:val="22"/>
                    <w:szCs w:val="22"/>
                  </w:rPr>
                </w:rPrChange>
              </w:rPr>
              <w:t>Pump Flow Based PAA Dose</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63" w:author="Kate Newhart" w:date="2019-11-26T08:46:00Z">
                  <w:rPr/>
                </w:rPrChange>
              </w:rPr>
              <w:pPrChange w:id="64" w:author="Kate Newhart" w:date="2019-11-26T08:47:00Z">
                <w:pPr>
                  <w:spacing w:before="40" w:after="40"/>
                  <w:ind w:left="100" w:right="100"/>
                  <w:jc w:val="right"/>
                </w:pPr>
              </w:pPrChange>
            </w:pPr>
            <w:r w:rsidRPr="00865530">
              <w:rPr>
                <w:rFonts w:ascii="Times New Roman" w:eastAsia="Arial" w:hAnsi="Times New Roman" w:cs="Times New Roman"/>
                <w:color w:val="111111"/>
                <w:rPrChange w:id="65" w:author="Kate Newhart" w:date="2019-11-26T08:46:00Z">
                  <w:rPr>
                    <w:rFonts w:ascii="Arial" w:eastAsia="Arial" w:hAnsi="Arial" w:cs="Arial"/>
                    <w:color w:val="111111"/>
                    <w:sz w:val="22"/>
                    <w:szCs w:val="22"/>
                  </w:rPr>
                </w:rPrChange>
              </w:rPr>
              <w:t>Disinfection</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66" w:author="Kate Newhart" w:date="2019-11-26T08:46:00Z">
                  <w:rPr/>
                </w:rPrChange>
              </w:rPr>
              <w:pPrChange w:id="67" w:author="Kate Newhart" w:date="2019-11-26T08:47:00Z">
                <w:pPr>
                  <w:spacing w:before="40" w:after="40"/>
                  <w:ind w:left="100" w:right="100"/>
                  <w:jc w:val="right"/>
                </w:pPr>
              </w:pPrChange>
            </w:pPr>
            <w:r w:rsidRPr="00865530">
              <w:rPr>
                <w:rFonts w:ascii="Times New Roman" w:eastAsia="Arial" w:hAnsi="Times New Roman" w:cs="Times New Roman"/>
                <w:color w:val="111111"/>
                <w:rPrChange w:id="68" w:author="Kate Newhart" w:date="2019-11-26T08:46:00Z">
                  <w:rPr>
                    <w:rFonts w:ascii="Arial" w:eastAsia="Arial" w:hAnsi="Arial" w:cs="Arial"/>
                    <w:color w:val="111111"/>
                    <w:sz w:val="22"/>
                    <w:szCs w:val="22"/>
                  </w:rPr>
                </w:rPrChange>
              </w:rPr>
              <w:t>Online</w:t>
            </w:r>
          </w:p>
        </w:tc>
      </w:tr>
      <w:tr w:rsidR="00E71016" w:rsidRPr="00865530">
        <w:trPr>
          <w:cantSplit/>
          <w:trHeight w:hRule="exact" w:val="455"/>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69" w:author="Kate Newhart" w:date="2019-11-26T08:46:00Z">
                  <w:rPr/>
                </w:rPrChange>
              </w:rPr>
              <w:pPrChange w:id="70" w:author="Kate Newhart" w:date="2019-11-26T08:47:00Z">
                <w:pPr>
                  <w:spacing w:before="40" w:after="40"/>
                  <w:ind w:left="100" w:right="100"/>
                  <w:jc w:val="right"/>
                </w:pPr>
              </w:pPrChange>
            </w:pPr>
            <w:r w:rsidRPr="00865530">
              <w:rPr>
                <w:rFonts w:ascii="Times New Roman" w:eastAsia="Arial" w:hAnsi="Times New Roman" w:cs="Times New Roman"/>
                <w:color w:val="111111"/>
                <w:rPrChange w:id="71" w:author="Kate Newhart" w:date="2019-11-26T08:46:00Z">
                  <w:rPr>
                    <w:rFonts w:ascii="Arial" w:eastAsia="Arial" w:hAnsi="Arial" w:cs="Arial"/>
                    <w:color w:val="111111"/>
                    <w:sz w:val="22"/>
                    <w:szCs w:val="22"/>
                  </w:rPr>
                </w:rPrChange>
              </w:rPr>
              <w:t>PAA 1 min Sample</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72" w:author="Kate Newhart" w:date="2019-11-26T08:46:00Z">
                  <w:rPr/>
                </w:rPrChange>
              </w:rPr>
              <w:pPrChange w:id="73" w:author="Kate Newhart" w:date="2019-11-26T08:47:00Z">
                <w:pPr>
                  <w:spacing w:before="40" w:after="40"/>
                  <w:ind w:left="100" w:right="100"/>
                  <w:jc w:val="right"/>
                </w:pPr>
              </w:pPrChange>
            </w:pPr>
            <w:r w:rsidRPr="00865530">
              <w:rPr>
                <w:rFonts w:ascii="Times New Roman" w:eastAsia="Arial" w:hAnsi="Times New Roman" w:cs="Times New Roman"/>
                <w:color w:val="111111"/>
                <w:rPrChange w:id="74" w:author="Kate Newhart" w:date="2019-11-26T08:46:00Z">
                  <w:rPr>
                    <w:rFonts w:ascii="Arial" w:eastAsia="Arial" w:hAnsi="Arial" w:cs="Arial"/>
                    <w:color w:val="111111"/>
                    <w:sz w:val="22"/>
                    <w:szCs w:val="22"/>
                  </w:rPr>
                </w:rPrChange>
              </w:rPr>
              <w:t>Disinfection</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75" w:author="Kate Newhart" w:date="2019-11-26T08:46:00Z">
                  <w:rPr/>
                </w:rPrChange>
              </w:rPr>
              <w:pPrChange w:id="76" w:author="Kate Newhart" w:date="2019-11-26T08:47:00Z">
                <w:pPr>
                  <w:spacing w:before="40" w:after="40"/>
                  <w:ind w:left="100" w:right="100"/>
                  <w:jc w:val="right"/>
                </w:pPr>
              </w:pPrChange>
            </w:pPr>
            <w:r w:rsidRPr="00865530">
              <w:rPr>
                <w:rFonts w:ascii="Times New Roman" w:eastAsia="Arial" w:hAnsi="Times New Roman" w:cs="Times New Roman"/>
                <w:color w:val="111111"/>
                <w:rPrChange w:id="77" w:author="Kate Newhart" w:date="2019-11-26T08:46:00Z">
                  <w:rPr>
                    <w:rFonts w:ascii="Arial" w:eastAsia="Arial" w:hAnsi="Arial" w:cs="Arial"/>
                    <w:color w:val="111111"/>
                    <w:sz w:val="22"/>
                    <w:szCs w:val="22"/>
                  </w:rPr>
                </w:rPrChange>
              </w:rPr>
              <w:t>Grab</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78" w:author="Kate Newhart" w:date="2019-11-26T08:46:00Z">
                  <w:rPr/>
                </w:rPrChange>
              </w:rPr>
              <w:pPrChange w:id="79" w:author="Kate Newhart" w:date="2019-11-26T08:47:00Z">
                <w:pPr>
                  <w:spacing w:before="40" w:after="40"/>
                  <w:ind w:left="100" w:right="100"/>
                  <w:jc w:val="right"/>
                </w:pPr>
              </w:pPrChange>
            </w:pPr>
            <w:r w:rsidRPr="00865530">
              <w:rPr>
                <w:rFonts w:ascii="Times New Roman" w:eastAsia="Arial" w:hAnsi="Times New Roman" w:cs="Times New Roman"/>
                <w:color w:val="111111"/>
                <w:rPrChange w:id="80" w:author="Kate Newhart" w:date="2019-11-26T08:46:00Z">
                  <w:rPr>
                    <w:rFonts w:ascii="Arial" w:eastAsia="Arial" w:hAnsi="Arial" w:cs="Arial"/>
                    <w:color w:val="111111"/>
                    <w:sz w:val="22"/>
                    <w:szCs w:val="22"/>
                  </w:rPr>
                </w:rPrChange>
              </w:rPr>
              <w:t>PAA 1 2 Basin Sampling</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81" w:author="Kate Newhart" w:date="2019-11-26T08:46:00Z">
                  <w:rPr/>
                </w:rPrChange>
              </w:rPr>
              <w:pPrChange w:id="82" w:author="Kate Newhart" w:date="2019-11-26T08:47:00Z">
                <w:pPr>
                  <w:spacing w:before="40" w:after="40"/>
                  <w:ind w:left="100" w:right="100"/>
                  <w:jc w:val="right"/>
                </w:pPr>
              </w:pPrChange>
            </w:pPr>
            <w:r w:rsidRPr="00865530">
              <w:rPr>
                <w:rFonts w:ascii="Times New Roman" w:eastAsia="Arial" w:hAnsi="Times New Roman" w:cs="Times New Roman"/>
                <w:color w:val="111111"/>
                <w:rPrChange w:id="83" w:author="Kate Newhart" w:date="2019-11-26T08:46:00Z">
                  <w:rPr>
                    <w:rFonts w:ascii="Arial" w:eastAsia="Arial" w:hAnsi="Arial" w:cs="Arial"/>
                    <w:color w:val="111111"/>
                    <w:sz w:val="22"/>
                    <w:szCs w:val="22"/>
                  </w:rPr>
                </w:rPrChange>
              </w:rPr>
              <w:t>Disinfection</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84" w:author="Kate Newhart" w:date="2019-11-26T08:46:00Z">
                  <w:rPr/>
                </w:rPrChange>
              </w:rPr>
              <w:pPrChange w:id="85" w:author="Kate Newhart" w:date="2019-11-26T08:47:00Z">
                <w:pPr>
                  <w:spacing w:before="40" w:after="40"/>
                  <w:ind w:left="100" w:right="100"/>
                  <w:jc w:val="right"/>
                </w:pPr>
              </w:pPrChange>
            </w:pPr>
            <w:r w:rsidRPr="00865530">
              <w:rPr>
                <w:rFonts w:ascii="Times New Roman" w:eastAsia="Arial" w:hAnsi="Times New Roman" w:cs="Times New Roman"/>
                <w:color w:val="111111"/>
                <w:rPrChange w:id="86" w:author="Kate Newhart" w:date="2019-11-26T08:46:00Z">
                  <w:rPr>
                    <w:rFonts w:ascii="Arial" w:eastAsia="Arial" w:hAnsi="Arial" w:cs="Arial"/>
                    <w:color w:val="111111"/>
                    <w:sz w:val="22"/>
                    <w:szCs w:val="22"/>
                  </w:rPr>
                </w:rPrChange>
              </w:rPr>
              <w:t>Grab</w:t>
            </w:r>
          </w:p>
        </w:tc>
      </w:tr>
      <w:tr w:rsidR="00E71016" w:rsidRPr="00865530">
        <w:trPr>
          <w:cantSplit/>
          <w:trHeight w:hRule="exact" w:val="414"/>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87" w:author="Kate Newhart" w:date="2019-11-26T08:46:00Z">
                  <w:rPr/>
                </w:rPrChange>
              </w:rPr>
              <w:pPrChange w:id="88" w:author="Kate Newhart" w:date="2019-11-26T08:47:00Z">
                <w:pPr>
                  <w:spacing w:before="40" w:after="40"/>
                  <w:ind w:left="100" w:right="100"/>
                  <w:jc w:val="right"/>
                </w:pPr>
              </w:pPrChange>
            </w:pPr>
            <w:r w:rsidRPr="00865530">
              <w:rPr>
                <w:rFonts w:ascii="Times New Roman" w:eastAsia="Arial" w:hAnsi="Times New Roman" w:cs="Times New Roman"/>
                <w:color w:val="111111"/>
                <w:rPrChange w:id="89" w:author="Kate Newhart" w:date="2019-11-26T08:46:00Z">
                  <w:rPr>
                    <w:rFonts w:ascii="Arial" w:eastAsia="Arial" w:hAnsi="Arial" w:cs="Arial"/>
                    <w:color w:val="111111"/>
                    <w:sz w:val="22"/>
                    <w:szCs w:val="22"/>
                  </w:rPr>
                </w:rPrChange>
              </w:rPr>
              <w:t xml:space="preserve">N Eff TSS Conc </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90" w:author="Kate Newhart" w:date="2019-11-26T08:46:00Z">
                  <w:rPr/>
                </w:rPrChange>
              </w:rPr>
              <w:pPrChange w:id="91" w:author="Kate Newhart" w:date="2019-11-26T08:47:00Z">
                <w:pPr>
                  <w:spacing w:before="40" w:after="40"/>
                  <w:ind w:left="100" w:right="100"/>
                  <w:jc w:val="right"/>
                </w:pPr>
              </w:pPrChange>
            </w:pPr>
            <w:r w:rsidRPr="00865530">
              <w:rPr>
                <w:rFonts w:ascii="Times New Roman" w:eastAsia="Arial" w:hAnsi="Times New Roman" w:cs="Times New Roman"/>
                <w:color w:val="111111"/>
                <w:rPrChange w:id="92" w:author="Kate Newhart" w:date="2019-11-26T08:46:00Z">
                  <w:rPr>
                    <w:rFonts w:ascii="Arial" w:eastAsia="Arial" w:hAnsi="Arial" w:cs="Arial"/>
                    <w:color w:val="111111"/>
                    <w:sz w:val="22"/>
                    <w:szCs w:val="22"/>
                  </w:rPr>
                </w:rPrChange>
              </w:rPr>
              <w:t>Disinfection</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93" w:author="Kate Newhart" w:date="2019-11-26T08:46:00Z">
                  <w:rPr/>
                </w:rPrChange>
              </w:rPr>
              <w:pPrChange w:id="94" w:author="Kate Newhart" w:date="2019-11-26T08:47:00Z">
                <w:pPr>
                  <w:spacing w:before="40" w:after="40"/>
                  <w:ind w:left="100" w:right="100"/>
                  <w:jc w:val="right"/>
                </w:pPr>
              </w:pPrChange>
            </w:pPr>
            <w:r w:rsidRPr="00865530">
              <w:rPr>
                <w:rFonts w:ascii="Times New Roman" w:eastAsia="Arial" w:hAnsi="Times New Roman" w:cs="Times New Roman"/>
                <w:color w:val="111111"/>
                <w:rPrChange w:id="95"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96" w:author="Kate Newhart" w:date="2019-11-26T08:46:00Z">
                  <w:rPr/>
                </w:rPrChange>
              </w:rPr>
              <w:pPrChange w:id="97" w:author="Kate Newhart" w:date="2019-11-26T08:47:00Z">
                <w:pPr>
                  <w:spacing w:before="40" w:after="40"/>
                  <w:ind w:left="100" w:right="100"/>
                  <w:jc w:val="right"/>
                </w:pPr>
              </w:pPrChange>
            </w:pPr>
            <w:r w:rsidRPr="00865530">
              <w:rPr>
                <w:rFonts w:ascii="Times New Roman" w:eastAsia="Arial" w:hAnsi="Times New Roman" w:cs="Times New Roman"/>
                <w:color w:val="111111"/>
                <w:rPrChange w:id="98" w:author="Kate Newhart" w:date="2019-11-26T08:46:00Z">
                  <w:rPr>
                    <w:rFonts w:ascii="Arial" w:eastAsia="Arial" w:hAnsi="Arial" w:cs="Arial"/>
                    <w:color w:val="111111"/>
                    <w:sz w:val="22"/>
                    <w:szCs w:val="22"/>
                  </w:rPr>
                </w:rPrChange>
              </w:rPr>
              <w:t xml:space="preserve">Temp of NSEC Main Ch </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99" w:author="Kate Newhart" w:date="2019-11-26T08:46:00Z">
                  <w:rPr/>
                </w:rPrChange>
              </w:rPr>
              <w:pPrChange w:id="100" w:author="Kate Newhart" w:date="2019-11-26T08:47:00Z">
                <w:pPr>
                  <w:spacing w:before="40" w:after="40"/>
                  <w:ind w:left="100" w:right="100"/>
                  <w:jc w:val="right"/>
                </w:pPr>
              </w:pPrChange>
            </w:pPr>
            <w:r w:rsidRPr="00865530">
              <w:rPr>
                <w:rFonts w:ascii="Times New Roman" w:eastAsia="Arial" w:hAnsi="Times New Roman" w:cs="Times New Roman"/>
                <w:color w:val="111111"/>
                <w:rPrChange w:id="101" w:author="Kate Newhart" w:date="2019-11-26T08:46:00Z">
                  <w:rPr>
                    <w:rFonts w:ascii="Arial" w:eastAsia="Arial" w:hAnsi="Arial" w:cs="Arial"/>
                    <w:color w:val="111111"/>
                    <w:sz w:val="22"/>
                    <w:szCs w:val="22"/>
                  </w:rPr>
                </w:rPrChange>
              </w:rPr>
              <w:t>Secondary</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02" w:author="Kate Newhart" w:date="2019-11-26T08:46:00Z">
                  <w:rPr/>
                </w:rPrChange>
              </w:rPr>
              <w:pPrChange w:id="103" w:author="Kate Newhart" w:date="2019-11-26T08:47:00Z">
                <w:pPr>
                  <w:spacing w:before="40" w:after="40"/>
                  <w:ind w:left="100" w:right="100"/>
                  <w:jc w:val="right"/>
                </w:pPr>
              </w:pPrChange>
            </w:pPr>
            <w:r w:rsidRPr="00865530">
              <w:rPr>
                <w:rFonts w:ascii="Times New Roman" w:eastAsia="Arial" w:hAnsi="Times New Roman" w:cs="Times New Roman"/>
                <w:color w:val="111111"/>
                <w:rPrChange w:id="104"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05" w:author="Kate Newhart" w:date="2019-11-26T08:46:00Z">
                  <w:rPr/>
                </w:rPrChange>
              </w:rPr>
              <w:pPrChange w:id="106" w:author="Kate Newhart" w:date="2019-11-26T08:47:00Z">
                <w:pPr>
                  <w:spacing w:before="40" w:after="40"/>
                  <w:ind w:left="100" w:right="100"/>
                  <w:jc w:val="right"/>
                </w:pPr>
              </w:pPrChange>
            </w:pPr>
            <w:r w:rsidRPr="00865530">
              <w:rPr>
                <w:rFonts w:ascii="Times New Roman" w:eastAsia="Arial" w:hAnsi="Times New Roman" w:cs="Times New Roman"/>
                <w:color w:val="111111"/>
                <w:rPrChange w:id="107" w:author="Kate Newhart" w:date="2019-11-26T08:46:00Z">
                  <w:rPr>
                    <w:rFonts w:ascii="Arial" w:eastAsia="Arial" w:hAnsi="Arial" w:cs="Arial"/>
                    <w:color w:val="111111"/>
                    <w:sz w:val="22"/>
                    <w:szCs w:val="22"/>
                  </w:rPr>
                </w:rPrChange>
              </w:rPr>
              <w:t xml:space="preserve">Temp of the Atmos </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08" w:author="Kate Newhart" w:date="2019-11-26T08:46:00Z">
                  <w:rPr/>
                </w:rPrChange>
              </w:rPr>
              <w:pPrChange w:id="109" w:author="Kate Newhart" w:date="2019-11-26T08:47:00Z">
                <w:pPr>
                  <w:spacing w:before="40" w:after="40"/>
                  <w:ind w:left="100" w:right="100"/>
                  <w:jc w:val="right"/>
                </w:pPr>
              </w:pPrChange>
            </w:pPr>
            <w:r w:rsidRPr="00865530">
              <w:rPr>
                <w:rFonts w:ascii="Times New Roman" w:eastAsia="Arial" w:hAnsi="Times New Roman" w:cs="Times New Roman"/>
                <w:color w:val="111111"/>
                <w:rPrChange w:id="110" w:author="Kate Newhart" w:date="2019-11-26T08:46:00Z">
                  <w:rPr>
                    <w:rFonts w:ascii="Arial" w:eastAsia="Arial" w:hAnsi="Arial" w:cs="Arial"/>
                    <w:color w:val="111111"/>
                    <w:sz w:val="22"/>
                    <w:szCs w:val="22"/>
                  </w:rPr>
                </w:rPrChange>
              </w:rPr>
              <w:t>Secondary</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11" w:author="Kate Newhart" w:date="2019-11-26T08:46:00Z">
                  <w:rPr/>
                </w:rPrChange>
              </w:rPr>
              <w:pPrChange w:id="112" w:author="Kate Newhart" w:date="2019-11-26T08:47:00Z">
                <w:pPr>
                  <w:spacing w:before="40" w:after="40"/>
                  <w:ind w:left="100" w:right="100"/>
                  <w:jc w:val="right"/>
                </w:pPr>
              </w:pPrChange>
            </w:pPr>
            <w:r w:rsidRPr="00865530">
              <w:rPr>
                <w:rFonts w:ascii="Times New Roman" w:eastAsia="Arial" w:hAnsi="Times New Roman" w:cs="Times New Roman"/>
                <w:color w:val="111111"/>
                <w:rPrChange w:id="113"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14" w:author="Kate Newhart" w:date="2019-11-26T08:46:00Z">
                  <w:rPr/>
                </w:rPrChange>
              </w:rPr>
              <w:pPrChange w:id="115" w:author="Kate Newhart" w:date="2019-11-26T08:47:00Z">
                <w:pPr>
                  <w:spacing w:before="40" w:after="40"/>
                  <w:ind w:left="100" w:right="100"/>
                  <w:jc w:val="right"/>
                </w:pPr>
              </w:pPrChange>
            </w:pPr>
            <w:r w:rsidRPr="00865530">
              <w:rPr>
                <w:rFonts w:ascii="Times New Roman" w:eastAsia="Arial" w:hAnsi="Times New Roman" w:cs="Times New Roman"/>
                <w:color w:val="111111"/>
                <w:rPrChange w:id="116" w:author="Kate Newhart" w:date="2019-11-26T08:46:00Z">
                  <w:rPr>
                    <w:rFonts w:ascii="Arial" w:eastAsia="Arial" w:hAnsi="Arial" w:cs="Arial"/>
                    <w:color w:val="111111"/>
                    <w:sz w:val="22"/>
                    <w:szCs w:val="22"/>
                  </w:rPr>
                </w:rPrChange>
              </w:rPr>
              <w:t>Secondary Effluent Flow</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17" w:author="Kate Newhart" w:date="2019-11-26T08:46:00Z">
                  <w:rPr/>
                </w:rPrChange>
              </w:rPr>
              <w:pPrChange w:id="118" w:author="Kate Newhart" w:date="2019-11-26T08:47:00Z">
                <w:pPr>
                  <w:spacing w:before="40" w:after="40"/>
                  <w:ind w:left="100" w:right="100"/>
                  <w:jc w:val="right"/>
                </w:pPr>
              </w:pPrChange>
            </w:pPr>
            <w:r w:rsidRPr="00865530">
              <w:rPr>
                <w:rFonts w:ascii="Times New Roman" w:eastAsia="Arial" w:hAnsi="Times New Roman" w:cs="Times New Roman"/>
                <w:color w:val="111111"/>
                <w:rPrChange w:id="119" w:author="Kate Newhart" w:date="2019-11-26T08:46:00Z">
                  <w:rPr>
                    <w:rFonts w:ascii="Arial" w:eastAsia="Arial" w:hAnsi="Arial" w:cs="Arial"/>
                    <w:color w:val="111111"/>
                    <w:sz w:val="22"/>
                    <w:szCs w:val="22"/>
                  </w:rPr>
                </w:rPrChange>
              </w:rPr>
              <w:t>Secondary</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20" w:author="Kate Newhart" w:date="2019-11-26T08:46:00Z">
                  <w:rPr/>
                </w:rPrChange>
              </w:rPr>
              <w:pPrChange w:id="121" w:author="Kate Newhart" w:date="2019-11-26T08:47:00Z">
                <w:pPr>
                  <w:spacing w:before="40" w:after="40"/>
                  <w:ind w:left="100" w:right="100"/>
                  <w:jc w:val="right"/>
                </w:pPr>
              </w:pPrChange>
            </w:pPr>
            <w:r w:rsidRPr="00865530">
              <w:rPr>
                <w:rFonts w:ascii="Times New Roman" w:eastAsia="Arial" w:hAnsi="Times New Roman" w:cs="Times New Roman"/>
                <w:color w:val="111111"/>
                <w:rPrChange w:id="122" w:author="Kate Newhart" w:date="2019-11-26T08:46:00Z">
                  <w:rPr>
                    <w:rFonts w:ascii="Arial" w:eastAsia="Arial" w:hAnsi="Arial" w:cs="Arial"/>
                    <w:color w:val="111111"/>
                    <w:sz w:val="22"/>
                    <w:szCs w:val="22"/>
                  </w:rPr>
                </w:rPrChange>
              </w:rPr>
              <w:t>Online</w:t>
            </w:r>
          </w:p>
        </w:tc>
      </w:tr>
      <w:tr w:rsidR="00E71016" w:rsidRPr="00865530">
        <w:trPr>
          <w:cantSplit/>
          <w:trHeight w:hRule="exact" w:val="414"/>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23" w:author="Kate Newhart" w:date="2019-11-26T08:46:00Z">
                  <w:rPr/>
                </w:rPrChange>
              </w:rPr>
              <w:pPrChange w:id="124" w:author="Kate Newhart" w:date="2019-11-26T08:47:00Z">
                <w:pPr>
                  <w:spacing w:before="40" w:after="40"/>
                  <w:ind w:left="100" w:right="100"/>
                  <w:jc w:val="right"/>
                </w:pPr>
              </w:pPrChange>
            </w:pPr>
            <w:r w:rsidRPr="00865530">
              <w:rPr>
                <w:rFonts w:ascii="Times New Roman" w:eastAsia="Arial" w:hAnsi="Times New Roman" w:cs="Times New Roman"/>
                <w:color w:val="111111"/>
                <w:rPrChange w:id="125" w:author="Kate Newhart" w:date="2019-11-26T08:46:00Z">
                  <w:rPr>
                    <w:rFonts w:ascii="Arial" w:eastAsia="Arial" w:hAnsi="Arial" w:cs="Arial"/>
                    <w:color w:val="111111"/>
                    <w:sz w:val="22"/>
                    <w:szCs w:val="22"/>
                  </w:rPr>
                </w:rPrChange>
              </w:rPr>
              <w:t>N Basin Outfall</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26" w:author="Kate Newhart" w:date="2019-11-26T08:46:00Z">
                  <w:rPr/>
                </w:rPrChange>
              </w:rPr>
              <w:pPrChange w:id="127" w:author="Kate Newhart" w:date="2019-11-26T08:47:00Z">
                <w:pPr>
                  <w:spacing w:before="40" w:after="40"/>
                  <w:ind w:left="100" w:right="100"/>
                  <w:jc w:val="right"/>
                </w:pPr>
              </w:pPrChange>
            </w:pPr>
            <w:r w:rsidRPr="00865530">
              <w:rPr>
                <w:rFonts w:ascii="Times New Roman" w:eastAsia="Arial" w:hAnsi="Times New Roman" w:cs="Times New Roman"/>
                <w:color w:val="111111"/>
                <w:rPrChange w:id="128" w:author="Kate Newhart" w:date="2019-11-26T08:46:00Z">
                  <w:rPr>
                    <w:rFonts w:ascii="Arial" w:eastAsia="Arial" w:hAnsi="Arial" w:cs="Arial"/>
                    <w:color w:val="111111"/>
                    <w:sz w:val="22"/>
                    <w:szCs w:val="22"/>
                  </w:rPr>
                </w:rPrChange>
              </w:rPr>
              <w:t>Disinfection</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29" w:author="Kate Newhart" w:date="2019-11-26T08:46:00Z">
                  <w:rPr/>
                </w:rPrChange>
              </w:rPr>
              <w:pPrChange w:id="130" w:author="Kate Newhart" w:date="2019-11-26T08:47:00Z">
                <w:pPr>
                  <w:spacing w:before="40" w:after="40"/>
                  <w:ind w:left="100" w:right="100"/>
                  <w:jc w:val="right"/>
                </w:pPr>
              </w:pPrChange>
            </w:pPr>
            <w:r w:rsidRPr="00865530">
              <w:rPr>
                <w:rFonts w:ascii="Times New Roman" w:eastAsia="Arial" w:hAnsi="Times New Roman" w:cs="Times New Roman"/>
                <w:color w:val="111111"/>
                <w:rPrChange w:id="131"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32" w:author="Kate Newhart" w:date="2019-11-26T08:46:00Z">
                  <w:rPr/>
                </w:rPrChange>
              </w:rPr>
              <w:pPrChange w:id="133" w:author="Kate Newhart" w:date="2019-11-26T08:47:00Z">
                <w:pPr>
                  <w:spacing w:before="40" w:after="40"/>
                  <w:ind w:left="100" w:right="100"/>
                  <w:jc w:val="right"/>
                </w:pPr>
              </w:pPrChange>
            </w:pPr>
            <w:r w:rsidRPr="00865530">
              <w:rPr>
                <w:rFonts w:ascii="Times New Roman" w:eastAsia="Arial" w:hAnsi="Times New Roman" w:cs="Times New Roman"/>
                <w:color w:val="111111"/>
                <w:rPrChange w:id="134" w:author="Kate Newhart" w:date="2019-11-26T08:46:00Z">
                  <w:rPr>
                    <w:rFonts w:ascii="Arial" w:eastAsia="Arial" w:hAnsi="Arial" w:cs="Arial"/>
                    <w:color w:val="111111"/>
                    <w:sz w:val="22"/>
                    <w:szCs w:val="22"/>
                  </w:rPr>
                </w:rPrChange>
              </w:rPr>
              <w:t xml:space="preserve">CODto mg L </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35" w:author="Kate Newhart" w:date="2019-11-26T08:46:00Z">
                  <w:rPr/>
                </w:rPrChange>
              </w:rPr>
              <w:pPrChange w:id="136" w:author="Kate Newhart" w:date="2019-11-26T08:47:00Z">
                <w:pPr>
                  <w:spacing w:before="40" w:after="40"/>
                  <w:ind w:left="100" w:right="100"/>
                  <w:jc w:val="right"/>
                </w:pPr>
              </w:pPrChange>
            </w:pPr>
            <w:r w:rsidRPr="00865530">
              <w:rPr>
                <w:rFonts w:ascii="Times New Roman" w:eastAsia="Arial" w:hAnsi="Times New Roman" w:cs="Times New Roman"/>
                <w:color w:val="111111"/>
                <w:rPrChange w:id="137" w:author="Kate Newhart" w:date="2019-11-26T08:46:00Z">
                  <w:rPr>
                    <w:rFonts w:ascii="Arial" w:eastAsia="Arial" w:hAnsi="Arial" w:cs="Arial"/>
                    <w:color w:val="111111"/>
                    <w:sz w:val="22"/>
                    <w:szCs w:val="22"/>
                  </w:rPr>
                </w:rPrChange>
              </w:rPr>
              <w:t>Disinfection</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38" w:author="Kate Newhart" w:date="2019-11-26T08:46:00Z">
                  <w:rPr/>
                </w:rPrChange>
              </w:rPr>
              <w:pPrChange w:id="139" w:author="Kate Newhart" w:date="2019-11-26T08:47:00Z">
                <w:pPr>
                  <w:spacing w:before="40" w:after="40"/>
                  <w:ind w:left="100" w:right="100"/>
                  <w:jc w:val="right"/>
                </w:pPr>
              </w:pPrChange>
            </w:pPr>
            <w:r w:rsidRPr="00865530">
              <w:rPr>
                <w:rFonts w:ascii="Times New Roman" w:eastAsia="Arial" w:hAnsi="Times New Roman" w:cs="Times New Roman"/>
                <w:color w:val="111111"/>
                <w:rPrChange w:id="140"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41" w:author="Kate Newhart" w:date="2019-11-26T08:46:00Z">
                  <w:rPr/>
                </w:rPrChange>
              </w:rPr>
              <w:pPrChange w:id="142" w:author="Kate Newhart" w:date="2019-11-26T08:47:00Z">
                <w:pPr>
                  <w:spacing w:before="40" w:after="40"/>
                  <w:ind w:left="100" w:right="100"/>
                  <w:jc w:val="right"/>
                </w:pPr>
              </w:pPrChange>
            </w:pPr>
            <w:r w:rsidRPr="00865530">
              <w:rPr>
                <w:rFonts w:ascii="Times New Roman" w:eastAsia="Arial" w:hAnsi="Times New Roman" w:cs="Times New Roman"/>
                <w:color w:val="111111"/>
                <w:rPrChange w:id="143" w:author="Kate Newhart" w:date="2019-11-26T08:46:00Z">
                  <w:rPr>
                    <w:rFonts w:ascii="Arial" w:eastAsia="Arial" w:hAnsi="Arial" w:cs="Arial"/>
                    <w:color w:val="111111"/>
                    <w:sz w:val="22"/>
                    <w:szCs w:val="22"/>
                  </w:rPr>
                </w:rPrChange>
              </w:rPr>
              <w:t xml:space="preserve">TSS mg L </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44" w:author="Kate Newhart" w:date="2019-11-26T08:46:00Z">
                  <w:rPr/>
                </w:rPrChange>
              </w:rPr>
              <w:pPrChange w:id="145" w:author="Kate Newhart" w:date="2019-11-26T08:47:00Z">
                <w:pPr>
                  <w:spacing w:before="40" w:after="40"/>
                  <w:ind w:left="100" w:right="100"/>
                  <w:jc w:val="right"/>
                </w:pPr>
              </w:pPrChange>
            </w:pPr>
            <w:r w:rsidRPr="00865530">
              <w:rPr>
                <w:rFonts w:ascii="Times New Roman" w:eastAsia="Arial" w:hAnsi="Times New Roman" w:cs="Times New Roman"/>
                <w:color w:val="111111"/>
                <w:rPrChange w:id="146" w:author="Kate Newhart" w:date="2019-11-26T08:46:00Z">
                  <w:rPr>
                    <w:rFonts w:ascii="Arial" w:eastAsia="Arial" w:hAnsi="Arial" w:cs="Arial"/>
                    <w:color w:val="111111"/>
                    <w:sz w:val="22"/>
                    <w:szCs w:val="22"/>
                  </w:rPr>
                </w:rPrChange>
              </w:rPr>
              <w:t>Disinfection</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47" w:author="Kate Newhart" w:date="2019-11-26T08:46:00Z">
                  <w:rPr/>
                </w:rPrChange>
              </w:rPr>
              <w:pPrChange w:id="148" w:author="Kate Newhart" w:date="2019-11-26T08:47:00Z">
                <w:pPr>
                  <w:spacing w:before="40" w:after="40"/>
                  <w:ind w:left="100" w:right="100"/>
                  <w:jc w:val="right"/>
                </w:pPr>
              </w:pPrChange>
            </w:pPr>
            <w:r w:rsidRPr="00865530">
              <w:rPr>
                <w:rFonts w:ascii="Times New Roman" w:eastAsia="Arial" w:hAnsi="Times New Roman" w:cs="Times New Roman"/>
                <w:color w:val="111111"/>
                <w:rPrChange w:id="149" w:author="Kate Newhart" w:date="2019-11-26T08:46:00Z">
                  <w:rPr>
                    <w:rFonts w:ascii="Arial" w:eastAsia="Arial" w:hAnsi="Arial" w:cs="Arial"/>
                    <w:color w:val="111111"/>
                    <w:sz w:val="22"/>
                    <w:szCs w:val="22"/>
                  </w:rPr>
                </w:rPrChange>
              </w:rPr>
              <w:t>Online</w:t>
            </w:r>
          </w:p>
        </w:tc>
      </w:tr>
      <w:tr w:rsidR="00E71016" w:rsidRPr="00865530">
        <w:trPr>
          <w:cantSplit/>
          <w:trHeight w:hRule="exact" w:val="414"/>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50" w:author="Kate Newhart" w:date="2019-11-26T08:46:00Z">
                  <w:rPr/>
                </w:rPrChange>
              </w:rPr>
              <w:pPrChange w:id="151" w:author="Kate Newhart" w:date="2019-11-26T08:47:00Z">
                <w:pPr>
                  <w:spacing w:before="40" w:after="40"/>
                  <w:ind w:left="100" w:right="100"/>
                  <w:jc w:val="right"/>
                </w:pPr>
              </w:pPrChange>
            </w:pPr>
            <w:r w:rsidRPr="00865530">
              <w:rPr>
                <w:rFonts w:ascii="Times New Roman" w:eastAsia="Arial" w:hAnsi="Times New Roman" w:cs="Times New Roman"/>
                <w:color w:val="111111"/>
                <w:rPrChange w:id="152" w:author="Kate Newhart" w:date="2019-11-26T08:46:00Z">
                  <w:rPr>
                    <w:rFonts w:ascii="Arial" w:eastAsia="Arial" w:hAnsi="Arial" w:cs="Arial"/>
                    <w:color w:val="111111"/>
                    <w:sz w:val="22"/>
                    <w:szCs w:val="22"/>
                  </w:rPr>
                </w:rPrChange>
              </w:rPr>
              <w:t xml:space="preserve">UVT </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53" w:author="Kate Newhart" w:date="2019-11-26T08:46:00Z">
                  <w:rPr/>
                </w:rPrChange>
              </w:rPr>
              <w:pPrChange w:id="154" w:author="Kate Newhart" w:date="2019-11-26T08:47:00Z">
                <w:pPr>
                  <w:spacing w:before="40" w:after="40"/>
                  <w:ind w:left="100" w:right="100"/>
                  <w:jc w:val="right"/>
                </w:pPr>
              </w:pPrChange>
            </w:pPr>
            <w:r w:rsidRPr="00865530">
              <w:rPr>
                <w:rFonts w:ascii="Times New Roman" w:eastAsia="Arial" w:hAnsi="Times New Roman" w:cs="Times New Roman"/>
                <w:color w:val="111111"/>
                <w:rPrChange w:id="155" w:author="Kate Newhart" w:date="2019-11-26T08:46:00Z">
                  <w:rPr>
                    <w:rFonts w:ascii="Arial" w:eastAsia="Arial" w:hAnsi="Arial" w:cs="Arial"/>
                    <w:color w:val="111111"/>
                    <w:sz w:val="22"/>
                    <w:szCs w:val="22"/>
                  </w:rPr>
                </w:rPrChange>
              </w:rPr>
              <w:t>Disinfection</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56" w:author="Kate Newhart" w:date="2019-11-26T08:46:00Z">
                  <w:rPr/>
                </w:rPrChange>
              </w:rPr>
              <w:pPrChange w:id="157" w:author="Kate Newhart" w:date="2019-11-26T08:47:00Z">
                <w:pPr>
                  <w:spacing w:before="40" w:after="40"/>
                  <w:ind w:left="100" w:right="100"/>
                  <w:jc w:val="right"/>
                </w:pPr>
              </w:pPrChange>
            </w:pPr>
            <w:r w:rsidRPr="00865530">
              <w:rPr>
                <w:rFonts w:ascii="Times New Roman" w:eastAsia="Arial" w:hAnsi="Times New Roman" w:cs="Times New Roman"/>
                <w:color w:val="111111"/>
                <w:rPrChange w:id="158"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59" w:author="Kate Newhart" w:date="2019-11-26T08:46:00Z">
                  <w:rPr/>
                </w:rPrChange>
              </w:rPr>
              <w:pPrChange w:id="160" w:author="Kate Newhart" w:date="2019-11-26T08:47:00Z">
                <w:pPr>
                  <w:spacing w:before="40" w:after="40"/>
                  <w:ind w:left="100" w:right="100"/>
                  <w:jc w:val="right"/>
                </w:pPr>
              </w:pPrChange>
            </w:pPr>
            <w:r w:rsidRPr="00865530">
              <w:rPr>
                <w:rFonts w:ascii="Times New Roman" w:eastAsia="Arial" w:hAnsi="Times New Roman" w:cs="Times New Roman"/>
                <w:color w:val="111111"/>
                <w:rPrChange w:id="161" w:author="Kate Newhart" w:date="2019-11-26T08:46:00Z">
                  <w:rPr>
                    <w:rFonts w:ascii="Arial" w:eastAsia="Arial" w:hAnsi="Arial" w:cs="Arial"/>
                    <w:color w:val="111111"/>
                    <w:sz w:val="22"/>
                    <w:szCs w:val="22"/>
                  </w:rPr>
                </w:rPrChange>
              </w:rPr>
              <w:t xml:space="preserve">CODds mg L </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62" w:author="Kate Newhart" w:date="2019-11-26T08:46:00Z">
                  <w:rPr/>
                </w:rPrChange>
              </w:rPr>
              <w:pPrChange w:id="163" w:author="Kate Newhart" w:date="2019-11-26T08:47:00Z">
                <w:pPr>
                  <w:spacing w:before="40" w:after="40"/>
                  <w:ind w:left="100" w:right="100"/>
                  <w:jc w:val="right"/>
                </w:pPr>
              </w:pPrChange>
            </w:pPr>
            <w:r w:rsidRPr="00865530">
              <w:rPr>
                <w:rFonts w:ascii="Times New Roman" w:eastAsia="Arial" w:hAnsi="Times New Roman" w:cs="Times New Roman"/>
                <w:color w:val="111111"/>
                <w:rPrChange w:id="164" w:author="Kate Newhart" w:date="2019-11-26T08:46:00Z">
                  <w:rPr>
                    <w:rFonts w:ascii="Arial" w:eastAsia="Arial" w:hAnsi="Arial" w:cs="Arial"/>
                    <w:color w:val="111111"/>
                    <w:sz w:val="22"/>
                    <w:szCs w:val="22"/>
                  </w:rPr>
                </w:rPrChange>
              </w:rPr>
              <w:t>Disinfection</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65" w:author="Kate Newhart" w:date="2019-11-26T08:46:00Z">
                  <w:rPr/>
                </w:rPrChange>
              </w:rPr>
              <w:pPrChange w:id="166" w:author="Kate Newhart" w:date="2019-11-26T08:47:00Z">
                <w:pPr>
                  <w:spacing w:before="40" w:after="40"/>
                  <w:ind w:left="100" w:right="100"/>
                  <w:jc w:val="right"/>
                </w:pPr>
              </w:pPrChange>
            </w:pPr>
            <w:r w:rsidRPr="00865530">
              <w:rPr>
                <w:rFonts w:ascii="Times New Roman" w:eastAsia="Arial" w:hAnsi="Times New Roman" w:cs="Times New Roman"/>
                <w:color w:val="111111"/>
                <w:rPrChange w:id="167" w:author="Kate Newhart" w:date="2019-11-26T08:46:00Z">
                  <w:rPr>
                    <w:rFonts w:ascii="Arial" w:eastAsia="Arial" w:hAnsi="Arial" w:cs="Arial"/>
                    <w:color w:val="111111"/>
                    <w:sz w:val="22"/>
                    <w:szCs w:val="22"/>
                  </w:rPr>
                </w:rPrChange>
              </w:rPr>
              <w:t>Online</w:t>
            </w:r>
          </w:p>
        </w:tc>
      </w:tr>
      <w:tr w:rsidR="00E71016" w:rsidRPr="00865530">
        <w:trPr>
          <w:cantSplit/>
          <w:trHeight w:hRule="exact" w:val="414"/>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68" w:author="Kate Newhart" w:date="2019-11-26T08:46:00Z">
                  <w:rPr/>
                </w:rPrChange>
              </w:rPr>
              <w:pPrChange w:id="169" w:author="Kate Newhart" w:date="2019-11-26T08:47:00Z">
                <w:pPr>
                  <w:spacing w:before="40" w:after="40"/>
                  <w:ind w:left="100" w:right="100"/>
                  <w:jc w:val="right"/>
                </w:pPr>
              </w:pPrChange>
            </w:pPr>
            <w:r w:rsidRPr="00865530">
              <w:rPr>
                <w:rFonts w:ascii="Times New Roman" w:eastAsia="Arial" w:hAnsi="Times New Roman" w:cs="Times New Roman"/>
                <w:color w:val="111111"/>
                <w:rPrChange w:id="170" w:author="Kate Newhart" w:date="2019-11-26T08:46:00Z">
                  <w:rPr>
                    <w:rFonts w:ascii="Arial" w:eastAsia="Arial" w:hAnsi="Arial" w:cs="Arial"/>
                    <w:color w:val="111111"/>
                    <w:sz w:val="22"/>
                    <w:szCs w:val="22"/>
                  </w:rPr>
                </w:rPrChange>
              </w:rPr>
              <w:t xml:space="preserve">SACto 1 m </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71" w:author="Kate Newhart" w:date="2019-11-26T08:46:00Z">
                  <w:rPr/>
                </w:rPrChange>
              </w:rPr>
              <w:pPrChange w:id="172" w:author="Kate Newhart" w:date="2019-11-26T08:47:00Z">
                <w:pPr>
                  <w:spacing w:before="40" w:after="40"/>
                  <w:ind w:left="100" w:right="100"/>
                  <w:jc w:val="right"/>
                </w:pPr>
              </w:pPrChange>
            </w:pPr>
            <w:r w:rsidRPr="00865530">
              <w:rPr>
                <w:rFonts w:ascii="Times New Roman" w:eastAsia="Arial" w:hAnsi="Times New Roman" w:cs="Times New Roman"/>
                <w:color w:val="111111"/>
                <w:rPrChange w:id="173" w:author="Kate Newhart" w:date="2019-11-26T08:46:00Z">
                  <w:rPr>
                    <w:rFonts w:ascii="Arial" w:eastAsia="Arial" w:hAnsi="Arial" w:cs="Arial"/>
                    <w:color w:val="111111"/>
                    <w:sz w:val="22"/>
                    <w:szCs w:val="22"/>
                  </w:rPr>
                </w:rPrChange>
              </w:rPr>
              <w:t>Disinfection</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74" w:author="Kate Newhart" w:date="2019-11-26T08:46:00Z">
                  <w:rPr/>
                </w:rPrChange>
              </w:rPr>
              <w:pPrChange w:id="175" w:author="Kate Newhart" w:date="2019-11-26T08:47:00Z">
                <w:pPr>
                  <w:spacing w:before="40" w:after="40"/>
                  <w:ind w:left="100" w:right="100"/>
                  <w:jc w:val="right"/>
                </w:pPr>
              </w:pPrChange>
            </w:pPr>
            <w:r w:rsidRPr="00865530">
              <w:rPr>
                <w:rFonts w:ascii="Times New Roman" w:eastAsia="Arial" w:hAnsi="Times New Roman" w:cs="Times New Roman"/>
                <w:color w:val="111111"/>
                <w:rPrChange w:id="176"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77" w:author="Kate Newhart" w:date="2019-11-26T08:46:00Z">
                  <w:rPr/>
                </w:rPrChange>
              </w:rPr>
              <w:pPrChange w:id="178" w:author="Kate Newhart" w:date="2019-11-26T08:47:00Z">
                <w:pPr>
                  <w:spacing w:before="40" w:after="40"/>
                  <w:ind w:left="100" w:right="100"/>
                  <w:jc w:val="right"/>
                </w:pPr>
              </w:pPrChange>
            </w:pPr>
            <w:r w:rsidRPr="00865530">
              <w:rPr>
                <w:rFonts w:ascii="Times New Roman" w:eastAsia="Arial" w:hAnsi="Times New Roman" w:cs="Times New Roman"/>
                <w:color w:val="111111"/>
                <w:rPrChange w:id="179" w:author="Kate Newhart" w:date="2019-11-26T08:46:00Z">
                  <w:rPr>
                    <w:rFonts w:ascii="Arial" w:eastAsia="Arial" w:hAnsi="Arial" w:cs="Arial"/>
                    <w:color w:val="111111"/>
                    <w:sz w:val="22"/>
                    <w:szCs w:val="22"/>
                  </w:rPr>
                </w:rPrChange>
              </w:rPr>
              <w:t>NSEC Aerobic SRT</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80" w:author="Kate Newhart" w:date="2019-11-26T08:46:00Z">
                  <w:rPr/>
                </w:rPrChange>
              </w:rPr>
              <w:pPrChange w:id="181" w:author="Kate Newhart" w:date="2019-11-26T08:47:00Z">
                <w:pPr>
                  <w:spacing w:before="40" w:after="40"/>
                  <w:ind w:left="100" w:right="100"/>
                  <w:jc w:val="right"/>
                </w:pPr>
              </w:pPrChange>
            </w:pPr>
            <w:r w:rsidRPr="00865530">
              <w:rPr>
                <w:rFonts w:ascii="Times New Roman" w:eastAsia="Arial" w:hAnsi="Times New Roman" w:cs="Times New Roman"/>
                <w:color w:val="111111"/>
                <w:rPrChange w:id="182" w:author="Kate Newhart" w:date="2019-11-26T08:46:00Z">
                  <w:rPr>
                    <w:rFonts w:ascii="Arial" w:eastAsia="Arial" w:hAnsi="Arial" w:cs="Arial"/>
                    <w:color w:val="111111"/>
                    <w:sz w:val="22"/>
                    <w:szCs w:val="22"/>
                  </w:rPr>
                </w:rPrChange>
              </w:rPr>
              <w:t>Secondary</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83" w:author="Kate Newhart" w:date="2019-11-26T08:46:00Z">
                  <w:rPr/>
                </w:rPrChange>
              </w:rPr>
              <w:pPrChange w:id="184" w:author="Kate Newhart" w:date="2019-11-26T08:47:00Z">
                <w:pPr>
                  <w:spacing w:before="40" w:after="40"/>
                  <w:ind w:left="100" w:right="100"/>
                  <w:jc w:val="right"/>
                </w:pPr>
              </w:pPrChange>
            </w:pPr>
            <w:r w:rsidRPr="00865530">
              <w:rPr>
                <w:rFonts w:ascii="Times New Roman" w:eastAsia="Arial" w:hAnsi="Times New Roman" w:cs="Times New Roman"/>
                <w:color w:val="111111"/>
                <w:rPrChange w:id="185"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86" w:author="Kate Newhart" w:date="2019-11-26T08:46:00Z">
                  <w:rPr/>
                </w:rPrChange>
              </w:rPr>
              <w:pPrChange w:id="187" w:author="Kate Newhart" w:date="2019-11-26T08:47:00Z">
                <w:pPr>
                  <w:spacing w:before="40" w:after="40"/>
                  <w:ind w:left="100" w:right="100"/>
                  <w:jc w:val="right"/>
                </w:pPr>
              </w:pPrChange>
            </w:pPr>
            <w:r w:rsidRPr="00865530">
              <w:rPr>
                <w:rFonts w:ascii="Times New Roman" w:eastAsia="Arial" w:hAnsi="Times New Roman" w:cs="Times New Roman"/>
                <w:color w:val="111111"/>
                <w:rPrChange w:id="188" w:author="Kate Newhart" w:date="2019-11-26T08:46:00Z">
                  <w:rPr>
                    <w:rFonts w:ascii="Arial" w:eastAsia="Arial" w:hAnsi="Arial" w:cs="Arial"/>
                    <w:color w:val="111111"/>
                    <w:sz w:val="22"/>
                    <w:szCs w:val="22"/>
                  </w:rPr>
                </w:rPrChange>
              </w:rPr>
              <w:t>NSEC Effluent NH3</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89" w:author="Kate Newhart" w:date="2019-11-26T08:46:00Z">
                  <w:rPr/>
                </w:rPrChange>
              </w:rPr>
              <w:pPrChange w:id="190" w:author="Kate Newhart" w:date="2019-11-26T08:47:00Z">
                <w:pPr>
                  <w:spacing w:before="40" w:after="40"/>
                  <w:ind w:left="100" w:right="100"/>
                  <w:jc w:val="right"/>
                </w:pPr>
              </w:pPrChange>
            </w:pPr>
            <w:r w:rsidRPr="00865530">
              <w:rPr>
                <w:rFonts w:ascii="Times New Roman" w:eastAsia="Arial" w:hAnsi="Times New Roman" w:cs="Times New Roman"/>
                <w:color w:val="111111"/>
                <w:rPrChange w:id="191" w:author="Kate Newhart" w:date="2019-11-26T08:46:00Z">
                  <w:rPr>
                    <w:rFonts w:ascii="Arial" w:eastAsia="Arial" w:hAnsi="Arial" w:cs="Arial"/>
                    <w:color w:val="111111"/>
                    <w:sz w:val="22"/>
                    <w:szCs w:val="22"/>
                  </w:rPr>
                </w:rPrChange>
              </w:rPr>
              <w:t>Secondary</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92" w:author="Kate Newhart" w:date="2019-11-26T08:46:00Z">
                  <w:rPr/>
                </w:rPrChange>
              </w:rPr>
              <w:pPrChange w:id="193" w:author="Kate Newhart" w:date="2019-11-26T08:47:00Z">
                <w:pPr>
                  <w:spacing w:before="40" w:after="40"/>
                  <w:ind w:left="100" w:right="100"/>
                  <w:jc w:val="right"/>
                </w:pPr>
              </w:pPrChange>
            </w:pPr>
            <w:r w:rsidRPr="00865530">
              <w:rPr>
                <w:rFonts w:ascii="Times New Roman" w:eastAsia="Arial" w:hAnsi="Times New Roman" w:cs="Times New Roman"/>
                <w:color w:val="111111"/>
                <w:rPrChange w:id="194"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95" w:author="Kate Newhart" w:date="2019-11-26T08:46:00Z">
                  <w:rPr/>
                </w:rPrChange>
              </w:rPr>
              <w:pPrChange w:id="196" w:author="Kate Newhart" w:date="2019-11-26T08:47:00Z">
                <w:pPr>
                  <w:spacing w:before="40" w:after="40"/>
                  <w:ind w:left="100" w:right="100"/>
                  <w:jc w:val="right"/>
                </w:pPr>
              </w:pPrChange>
            </w:pPr>
            <w:r w:rsidRPr="00865530">
              <w:rPr>
                <w:rFonts w:ascii="Times New Roman" w:eastAsia="Arial" w:hAnsi="Times New Roman" w:cs="Times New Roman"/>
                <w:color w:val="111111"/>
                <w:rPrChange w:id="197" w:author="Kate Newhart" w:date="2019-11-26T08:46:00Z">
                  <w:rPr>
                    <w:rFonts w:ascii="Arial" w:eastAsia="Arial" w:hAnsi="Arial" w:cs="Arial"/>
                    <w:color w:val="111111"/>
                    <w:sz w:val="22"/>
                    <w:szCs w:val="22"/>
                  </w:rPr>
                </w:rPrChange>
              </w:rPr>
              <w:t>NSEC Effluent NO3</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198" w:author="Kate Newhart" w:date="2019-11-26T08:46:00Z">
                  <w:rPr/>
                </w:rPrChange>
              </w:rPr>
              <w:pPrChange w:id="199" w:author="Kate Newhart" w:date="2019-11-26T08:47:00Z">
                <w:pPr>
                  <w:spacing w:before="40" w:after="40"/>
                  <w:ind w:left="100" w:right="100"/>
                  <w:jc w:val="right"/>
                </w:pPr>
              </w:pPrChange>
            </w:pPr>
            <w:r w:rsidRPr="00865530">
              <w:rPr>
                <w:rFonts w:ascii="Times New Roman" w:eastAsia="Arial" w:hAnsi="Times New Roman" w:cs="Times New Roman"/>
                <w:color w:val="111111"/>
                <w:rPrChange w:id="200" w:author="Kate Newhart" w:date="2019-11-26T08:46:00Z">
                  <w:rPr>
                    <w:rFonts w:ascii="Arial" w:eastAsia="Arial" w:hAnsi="Arial" w:cs="Arial"/>
                    <w:color w:val="111111"/>
                    <w:sz w:val="22"/>
                    <w:szCs w:val="22"/>
                  </w:rPr>
                </w:rPrChange>
              </w:rPr>
              <w:t>Secondary</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01" w:author="Kate Newhart" w:date="2019-11-26T08:46:00Z">
                  <w:rPr/>
                </w:rPrChange>
              </w:rPr>
              <w:pPrChange w:id="202" w:author="Kate Newhart" w:date="2019-11-26T08:47:00Z">
                <w:pPr>
                  <w:spacing w:before="40" w:after="40"/>
                  <w:ind w:left="100" w:right="100"/>
                  <w:jc w:val="right"/>
                </w:pPr>
              </w:pPrChange>
            </w:pPr>
            <w:r w:rsidRPr="00865530">
              <w:rPr>
                <w:rFonts w:ascii="Times New Roman" w:eastAsia="Arial" w:hAnsi="Times New Roman" w:cs="Times New Roman"/>
                <w:color w:val="111111"/>
                <w:rPrChange w:id="203"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04" w:author="Kate Newhart" w:date="2019-11-26T08:46:00Z">
                  <w:rPr/>
                </w:rPrChange>
              </w:rPr>
              <w:pPrChange w:id="205" w:author="Kate Newhart" w:date="2019-11-26T08:47:00Z">
                <w:pPr>
                  <w:spacing w:before="40" w:after="40"/>
                  <w:ind w:left="100" w:right="100"/>
                  <w:jc w:val="right"/>
                </w:pPr>
              </w:pPrChange>
            </w:pPr>
            <w:r w:rsidRPr="00865530">
              <w:rPr>
                <w:rFonts w:ascii="Times New Roman" w:eastAsia="Arial" w:hAnsi="Times New Roman" w:cs="Times New Roman"/>
                <w:color w:val="111111"/>
                <w:rPrChange w:id="206" w:author="Kate Newhart" w:date="2019-11-26T08:46:00Z">
                  <w:rPr>
                    <w:rFonts w:ascii="Arial" w:eastAsia="Arial" w:hAnsi="Arial" w:cs="Arial"/>
                    <w:color w:val="111111"/>
                    <w:sz w:val="22"/>
                    <w:szCs w:val="22"/>
                  </w:rPr>
                </w:rPrChange>
              </w:rPr>
              <w:t>NSEC Effluent OP</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07" w:author="Kate Newhart" w:date="2019-11-26T08:46:00Z">
                  <w:rPr/>
                </w:rPrChange>
              </w:rPr>
              <w:pPrChange w:id="208" w:author="Kate Newhart" w:date="2019-11-26T08:47:00Z">
                <w:pPr>
                  <w:spacing w:before="40" w:after="40"/>
                  <w:ind w:left="100" w:right="100"/>
                  <w:jc w:val="right"/>
                </w:pPr>
              </w:pPrChange>
            </w:pPr>
            <w:r w:rsidRPr="00865530">
              <w:rPr>
                <w:rFonts w:ascii="Times New Roman" w:eastAsia="Arial" w:hAnsi="Times New Roman" w:cs="Times New Roman"/>
                <w:color w:val="111111"/>
                <w:rPrChange w:id="209" w:author="Kate Newhart" w:date="2019-11-26T08:46:00Z">
                  <w:rPr>
                    <w:rFonts w:ascii="Arial" w:eastAsia="Arial" w:hAnsi="Arial" w:cs="Arial"/>
                    <w:color w:val="111111"/>
                    <w:sz w:val="22"/>
                    <w:szCs w:val="22"/>
                  </w:rPr>
                </w:rPrChange>
              </w:rPr>
              <w:t>Secondary</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10" w:author="Kate Newhart" w:date="2019-11-26T08:46:00Z">
                  <w:rPr/>
                </w:rPrChange>
              </w:rPr>
              <w:pPrChange w:id="211" w:author="Kate Newhart" w:date="2019-11-26T08:47:00Z">
                <w:pPr>
                  <w:spacing w:before="40" w:after="40"/>
                  <w:ind w:left="100" w:right="100"/>
                  <w:jc w:val="right"/>
                </w:pPr>
              </w:pPrChange>
            </w:pPr>
            <w:r w:rsidRPr="00865530">
              <w:rPr>
                <w:rFonts w:ascii="Times New Roman" w:eastAsia="Arial" w:hAnsi="Times New Roman" w:cs="Times New Roman"/>
                <w:color w:val="111111"/>
                <w:rPrChange w:id="212"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13" w:author="Kate Newhart" w:date="2019-11-26T08:46:00Z">
                  <w:rPr/>
                </w:rPrChange>
              </w:rPr>
              <w:pPrChange w:id="214" w:author="Kate Newhart" w:date="2019-11-26T08:47:00Z">
                <w:pPr>
                  <w:spacing w:before="40" w:after="40"/>
                  <w:ind w:left="100" w:right="100"/>
                  <w:jc w:val="right"/>
                </w:pPr>
              </w:pPrChange>
            </w:pPr>
            <w:r w:rsidRPr="00865530">
              <w:rPr>
                <w:rFonts w:ascii="Times New Roman" w:eastAsia="Arial" w:hAnsi="Times New Roman" w:cs="Times New Roman"/>
                <w:color w:val="111111"/>
                <w:rPrChange w:id="215" w:author="Kate Newhart" w:date="2019-11-26T08:46:00Z">
                  <w:rPr>
                    <w:rFonts w:ascii="Arial" w:eastAsia="Arial" w:hAnsi="Arial" w:cs="Arial"/>
                    <w:color w:val="111111"/>
                    <w:sz w:val="22"/>
                    <w:szCs w:val="22"/>
                  </w:rPr>
                </w:rPrChange>
              </w:rPr>
              <w:t>NSEC Effluent TSS</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16" w:author="Kate Newhart" w:date="2019-11-26T08:46:00Z">
                  <w:rPr/>
                </w:rPrChange>
              </w:rPr>
              <w:pPrChange w:id="217" w:author="Kate Newhart" w:date="2019-11-26T08:47:00Z">
                <w:pPr>
                  <w:spacing w:before="40" w:after="40"/>
                  <w:ind w:left="100" w:right="100"/>
                  <w:jc w:val="right"/>
                </w:pPr>
              </w:pPrChange>
            </w:pPr>
            <w:r w:rsidRPr="00865530">
              <w:rPr>
                <w:rFonts w:ascii="Times New Roman" w:eastAsia="Arial" w:hAnsi="Times New Roman" w:cs="Times New Roman"/>
                <w:color w:val="111111"/>
                <w:rPrChange w:id="218" w:author="Kate Newhart" w:date="2019-11-26T08:46:00Z">
                  <w:rPr>
                    <w:rFonts w:ascii="Arial" w:eastAsia="Arial" w:hAnsi="Arial" w:cs="Arial"/>
                    <w:color w:val="111111"/>
                    <w:sz w:val="22"/>
                    <w:szCs w:val="22"/>
                  </w:rPr>
                </w:rPrChange>
              </w:rPr>
              <w:t>Secondary</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19" w:author="Kate Newhart" w:date="2019-11-26T08:46:00Z">
                  <w:rPr/>
                </w:rPrChange>
              </w:rPr>
              <w:pPrChange w:id="220" w:author="Kate Newhart" w:date="2019-11-26T08:47:00Z">
                <w:pPr>
                  <w:spacing w:before="40" w:after="40"/>
                  <w:ind w:left="100" w:right="100"/>
                  <w:jc w:val="right"/>
                </w:pPr>
              </w:pPrChange>
            </w:pPr>
            <w:r w:rsidRPr="00865530">
              <w:rPr>
                <w:rFonts w:ascii="Times New Roman" w:eastAsia="Arial" w:hAnsi="Times New Roman" w:cs="Times New Roman"/>
                <w:color w:val="111111"/>
                <w:rPrChange w:id="221"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22" w:author="Kate Newhart" w:date="2019-11-26T08:46:00Z">
                  <w:rPr/>
                </w:rPrChange>
              </w:rPr>
              <w:pPrChange w:id="223" w:author="Kate Newhart" w:date="2019-11-26T08:47:00Z">
                <w:pPr>
                  <w:spacing w:before="40" w:after="40"/>
                  <w:ind w:left="100" w:right="100"/>
                  <w:jc w:val="right"/>
                </w:pPr>
              </w:pPrChange>
            </w:pPr>
            <w:r w:rsidRPr="00865530">
              <w:rPr>
                <w:rFonts w:ascii="Times New Roman" w:eastAsia="Arial" w:hAnsi="Times New Roman" w:cs="Times New Roman"/>
                <w:color w:val="111111"/>
                <w:rPrChange w:id="224" w:author="Kate Newhart" w:date="2019-11-26T08:46:00Z">
                  <w:rPr>
                    <w:rFonts w:ascii="Arial" w:eastAsia="Arial" w:hAnsi="Arial" w:cs="Arial"/>
                    <w:color w:val="111111"/>
                    <w:sz w:val="22"/>
                    <w:szCs w:val="22"/>
                  </w:rPr>
                </w:rPrChange>
              </w:rPr>
              <w:t>NSEC Effluent NO5</w:t>
            </w:r>
          </w:p>
        </w:tc>
        <w:tc>
          <w:tcPr>
            <w:tcW w:w="154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25" w:author="Kate Newhart" w:date="2019-11-26T08:46:00Z">
                  <w:rPr/>
                </w:rPrChange>
              </w:rPr>
              <w:pPrChange w:id="226" w:author="Kate Newhart" w:date="2019-11-26T08:47:00Z">
                <w:pPr>
                  <w:spacing w:before="40" w:after="40"/>
                  <w:ind w:left="100" w:right="100"/>
                  <w:jc w:val="right"/>
                </w:pPr>
              </w:pPrChange>
            </w:pPr>
            <w:r w:rsidRPr="00865530">
              <w:rPr>
                <w:rFonts w:ascii="Times New Roman" w:eastAsia="Arial" w:hAnsi="Times New Roman" w:cs="Times New Roman"/>
                <w:color w:val="111111"/>
                <w:rPrChange w:id="227" w:author="Kate Newhart" w:date="2019-11-26T08:46:00Z">
                  <w:rPr>
                    <w:rFonts w:ascii="Arial" w:eastAsia="Arial" w:hAnsi="Arial" w:cs="Arial"/>
                    <w:color w:val="111111"/>
                    <w:sz w:val="22"/>
                    <w:szCs w:val="22"/>
                  </w:rPr>
                </w:rPrChange>
              </w:rPr>
              <w:t>Secondary</w:t>
            </w:r>
          </w:p>
        </w:tc>
        <w:tc>
          <w:tcPr>
            <w:tcW w:w="1328" w:type="dxa"/>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28" w:author="Kate Newhart" w:date="2019-11-26T08:46:00Z">
                  <w:rPr/>
                </w:rPrChange>
              </w:rPr>
              <w:pPrChange w:id="229" w:author="Kate Newhart" w:date="2019-11-26T08:47:00Z">
                <w:pPr>
                  <w:spacing w:before="40" w:after="40"/>
                  <w:ind w:left="100" w:right="100"/>
                  <w:jc w:val="right"/>
                </w:pPr>
              </w:pPrChange>
            </w:pPr>
            <w:r w:rsidRPr="00865530">
              <w:rPr>
                <w:rFonts w:ascii="Times New Roman" w:eastAsia="Arial" w:hAnsi="Times New Roman" w:cs="Times New Roman"/>
                <w:color w:val="111111"/>
                <w:rPrChange w:id="230" w:author="Kate Newhart" w:date="2019-11-26T08:46:00Z">
                  <w:rPr>
                    <w:rFonts w:ascii="Arial" w:eastAsia="Arial" w:hAnsi="Arial" w:cs="Arial"/>
                    <w:color w:val="111111"/>
                    <w:sz w:val="22"/>
                    <w:szCs w:val="22"/>
                  </w:rPr>
                </w:rPrChange>
              </w:rPr>
              <w:t>Online</w:t>
            </w:r>
          </w:p>
        </w:tc>
      </w:tr>
      <w:tr w:rsidR="00E71016" w:rsidRPr="00865530">
        <w:trPr>
          <w:cantSplit/>
          <w:trHeight w:hRule="exact" w:val="457"/>
          <w:jc w:val="center"/>
        </w:trPr>
        <w:tc>
          <w:tcPr>
            <w:tcW w:w="3272" w:type="dxa"/>
            <w:tcBorders>
              <w:bottom w:val="single" w:sz="16" w:space="0" w:color="000000"/>
            </w:tcBorders>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31" w:author="Kate Newhart" w:date="2019-11-26T08:46:00Z">
                  <w:rPr/>
                </w:rPrChange>
              </w:rPr>
              <w:pPrChange w:id="232" w:author="Kate Newhart" w:date="2019-11-26T08:47:00Z">
                <w:pPr>
                  <w:spacing w:before="40" w:after="40"/>
                  <w:ind w:left="100" w:right="100"/>
                  <w:jc w:val="right"/>
                </w:pPr>
              </w:pPrChange>
            </w:pPr>
            <w:r w:rsidRPr="00865530">
              <w:rPr>
                <w:rFonts w:ascii="Times New Roman" w:eastAsia="Arial" w:hAnsi="Times New Roman" w:cs="Times New Roman"/>
                <w:color w:val="111111"/>
                <w:rPrChange w:id="233" w:author="Kate Newhart" w:date="2019-11-26T08:46:00Z">
                  <w:rPr>
                    <w:rFonts w:ascii="Arial" w:eastAsia="Arial" w:hAnsi="Arial" w:cs="Arial"/>
                    <w:color w:val="111111"/>
                    <w:sz w:val="22"/>
                    <w:szCs w:val="22"/>
                  </w:rPr>
                </w:rPrChange>
              </w:rPr>
              <w:t>NSEC Effluent Flow</w:t>
            </w:r>
          </w:p>
        </w:tc>
        <w:tc>
          <w:tcPr>
            <w:tcW w:w="1548" w:type="dxa"/>
            <w:tcBorders>
              <w:bottom w:val="single" w:sz="16" w:space="0" w:color="000000"/>
            </w:tcBorders>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34" w:author="Kate Newhart" w:date="2019-11-26T08:46:00Z">
                  <w:rPr/>
                </w:rPrChange>
              </w:rPr>
              <w:pPrChange w:id="235" w:author="Kate Newhart" w:date="2019-11-26T08:47:00Z">
                <w:pPr>
                  <w:spacing w:before="40" w:after="40"/>
                  <w:ind w:left="100" w:right="100"/>
                  <w:jc w:val="right"/>
                </w:pPr>
              </w:pPrChange>
            </w:pPr>
            <w:r w:rsidRPr="00865530">
              <w:rPr>
                <w:rFonts w:ascii="Times New Roman" w:eastAsia="Arial" w:hAnsi="Times New Roman" w:cs="Times New Roman"/>
                <w:color w:val="111111"/>
                <w:rPrChange w:id="236" w:author="Kate Newhart" w:date="2019-11-26T08:46:00Z">
                  <w:rPr>
                    <w:rFonts w:ascii="Arial" w:eastAsia="Arial" w:hAnsi="Arial" w:cs="Arial"/>
                    <w:color w:val="111111"/>
                    <w:sz w:val="22"/>
                    <w:szCs w:val="22"/>
                  </w:rPr>
                </w:rPrChange>
              </w:rPr>
              <w:t>Secondary</w:t>
            </w:r>
          </w:p>
        </w:tc>
        <w:tc>
          <w:tcPr>
            <w:tcW w:w="1328" w:type="dxa"/>
            <w:tcBorders>
              <w:bottom w:val="single" w:sz="16" w:space="0" w:color="000000"/>
            </w:tcBorders>
            <w:shd w:val="clear" w:color="auto" w:fill="FFFFFF"/>
            <w:tcMar>
              <w:top w:w="0" w:type="dxa"/>
              <w:left w:w="0" w:type="dxa"/>
              <w:bottom w:w="0" w:type="dxa"/>
              <w:right w:w="0" w:type="dxa"/>
            </w:tcMar>
            <w:vAlign w:val="center"/>
          </w:tcPr>
          <w:p w:rsidR="00E71016" w:rsidRPr="00865530" w:rsidRDefault="00E21183" w:rsidP="00865530">
            <w:pPr>
              <w:spacing w:before="40" w:after="40"/>
              <w:ind w:left="100" w:right="100"/>
              <w:rPr>
                <w:rFonts w:ascii="Times New Roman" w:hAnsi="Times New Roman" w:cs="Times New Roman"/>
                <w:rPrChange w:id="237" w:author="Kate Newhart" w:date="2019-11-26T08:46:00Z">
                  <w:rPr/>
                </w:rPrChange>
              </w:rPr>
              <w:pPrChange w:id="238" w:author="Kate Newhart" w:date="2019-11-26T08:47:00Z">
                <w:pPr>
                  <w:spacing w:before="40" w:after="40"/>
                  <w:ind w:left="100" w:right="100"/>
                  <w:jc w:val="right"/>
                </w:pPr>
              </w:pPrChange>
            </w:pPr>
            <w:r w:rsidRPr="00865530">
              <w:rPr>
                <w:rFonts w:ascii="Times New Roman" w:eastAsia="Arial" w:hAnsi="Times New Roman" w:cs="Times New Roman"/>
                <w:color w:val="111111"/>
                <w:rPrChange w:id="239" w:author="Kate Newhart" w:date="2019-11-26T08:46:00Z">
                  <w:rPr>
                    <w:rFonts w:ascii="Arial" w:eastAsia="Arial" w:hAnsi="Arial" w:cs="Arial"/>
                    <w:color w:val="111111"/>
                    <w:sz w:val="22"/>
                    <w:szCs w:val="22"/>
                  </w:rPr>
                </w:rPrChange>
              </w:rPr>
              <w:t>Online</w:t>
            </w:r>
          </w:p>
        </w:tc>
      </w:tr>
    </w:tbl>
    <w:p w:rsidR="00865530" w:rsidRDefault="00865530">
      <w:pPr>
        <w:pStyle w:val="FirstParagraph"/>
        <w:rPr>
          <w:ins w:id="240" w:author="Kate Newhart" w:date="2019-11-26T08:47:00Z"/>
        </w:rPr>
      </w:pPr>
    </w:p>
    <w:p w:rsidR="00E71016" w:rsidRDefault="00E21183">
      <w:pPr>
        <w:pStyle w:val="FirstParagraph"/>
      </w:pPr>
      <w:r>
        <w:lastRenderedPageBreak/>
        <w:t>To predict and simulate real-time disinfection, neural networks were trained on 80% of the avalible data (114 observations) and tested on the remaining 20% (29 observations) using a rolling window approach. To illustrate: (1) the neural network model is tr</w:t>
      </w:r>
      <w:r>
        <w:t>ained to predict the PAA concentration at one of the two sampling locations using observations 1-114, (2) the trained model is used to predict the next observation in time (115); (3) the rolling window moves forward one timestemp and steps 1 and 2 are repe</w:t>
      </w:r>
      <w:r>
        <w:t>ated using observations 2-115 for training and 116 for testing. The rolling window continues to move forward and the model retrained-tested until all 29 observations have been tested. To evaluate the performance of the neural network approach, the training</w:t>
      </w:r>
      <w:r>
        <w:t xml:space="preserve"> model fit is calculated using R</w:t>
      </w:r>
      <w:r>
        <w:rPr>
          <w:vertAlign w:val="superscript"/>
        </w:rPr>
        <w:t>2</w:t>
      </w:r>
      <w:r>
        <w:t xml:space="preserve"> and the actual PAA concentration is compared to the model prediction using root mean squared error (RMSE).</w:t>
      </w:r>
    </w:p>
    <w:p w:rsidR="00E71016" w:rsidRDefault="00E21183">
      <w:pPr>
        <w:pStyle w:val="BodyText"/>
      </w:pPr>
      <w:r>
        <w:t>Various neural network configurations are tested in order to determine (1) the optimal model inputs and nodes and (</w:t>
      </w:r>
      <w:r>
        <w:t xml:space="preserve">2) which water quality variables impact PAA disinfection potential. For each test, models containing 3-9 process inputs are constructed using 2 hidden layers. The first hidden layer contains half of the number of process inputs and the second hidden layer </w:t>
      </w:r>
      <w:r>
        <w:t>contains half the number of the first (both rounded up in the case of a fraction). For each configuration, model R</w:t>
      </w:r>
      <w:r>
        <w:rPr>
          <w:vertAlign w:val="superscript"/>
        </w:rPr>
        <w:t>2</w:t>
      </w:r>
      <w:r>
        <w:t xml:space="preserve"> </w:t>
      </w:r>
      <w:r>
        <w:t>and RMSE are averaged across the 29 predictions and ranked. The best performing models are analyzed for how frequently each process variable is included to identify correlations between PAA concentration in the disinfection basin, water quality, and upstre</w:t>
      </w:r>
      <w:r>
        <w:t>am treatment performance.</w:t>
      </w:r>
    </w:p>
    <w:p w:rsidR="00E71016" w:rsidRDefault="00E21183">
      <w:pPr>
        <w:pStyle w:val="BodyText"/>
      </w:pPr>
      <w:r>
        <w:t xml:space="preserve">From the PAA concentration predictions at two points in the disinfection basin, total disinfection potential can be calculated by </w:t>
      </w:r>
      <w:r>
        <w:rPr>
          <w:i/>
        </w:rPr>
        <w:t>CT</w:t>
      </w:r>
      <w:r>
        <w:t>. CT is the sum of the area of the curve of PAA concentration as a function of time. Assuming a si</w:t>
      </w:r>
      <w:r>
        <w:t>ngle exponential model describes the consumption of PAA throughout the disinfection basin, CT is calculated from:</w:t>
      </w:r>
    </w:p>
    <w:p w:rsidR="00E71016" w:rsidRDefault="00E21183">
      <w:pPr>
        <w:pStyle w:val="BodyText"/>
      </w:pPr>
      <m:oMathPara>
        <m:oMathParaPr>
          <m:jc m:val="center"/>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C</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w:rPr>
                      <w:rFonts w:ascii="Cambria Math" w:hAnsi="Cambria Math"/>
                    </w:rPr>
                    <m:t>C</m:t>
                  </m:r>
                </m:e>
                <m:sub>
                  <m:r>
                    <w:rPr>
                      <w:rFonts w:ascii="Cambria Math" w:hAnsi="Cambria Math"/>
                    </w:rPr>
                    <m:t>0</m:t>
                  </m:r>
                </m:sub>
              </m:sSub>
            </m:e>
          </m:nary>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kt</m:t>
              </m:r>
            </m:sup>
          </m:sSup>
          <m:r>
            <w:rPr>
              <w:rFonts w:ascii="Cambria Math" w:hAnsi="Cambria Math"/>
            </w:rPr>
            <m:t>dt</m:t>
          </m:r>
          <m:r>
            <w:rPr>
              <w:rFonts w:ascii="Cambria Math" w:hAnsi="Cambria Math"/>
            </w:rPr>
            <m:t>→</m:t>
          </m:r>
          <m:r>
            <w:rPr>
              <w:rFonts w:ascii="Cambria Math" w:hAnsi="Cambria Math"/>
            </w:rPr>
            <m:t>CT</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0</m:t>
                  </m:r>
                </m:sub>
              </m:sSub>
            </m:num>
            <m:den>
              <m:r>
                <w:rPr>
                  <w:rFonts w:ascii="Cambria Math" w:hAnsi="Cambria Math"/>
                </w:rPr>
                <m:t>k</m:t>
              </m:r>
            </m:den>
          </m:f>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kt</m:t>
              </m:r>
            </m:sup>
          </m:sSup>
          <m:r>
            <w:rPr>
              <w:rFonts w:ascii="Cambria Math" w:hAnsi="Cambria Math"/>
            </w:rPr>
            <m:t>)</m:t>
          </m:r>
        </m:oMath>
      </m:oMathPara>
    </w:p>
    <w:p w:rsidR="00E71016" w:rsidRDefault="00E21183">
      <w:pPr>
        <w:pStyle w:val="FirstParagraph"/>
      </w:pPr>
      <w:r>
        <w:t xml:space="preserve">where </w:t>
      </w:r>
      <m:oMath>
        <m:r>
          <w:rPr>
            <w:rFonts w:ascii="Cambria Math" w:hAnsi="Cambria Math"/>
          </w:rPr>
          <m:t>C</m:t>
        </m:r>
        <m:r>
          <w:rPr>
            <w:rFonts w:ascii="Cambria Math" w:hAnsi="Cambria Math"/>
          </w:rPr>
          <m:t>(</m:t>
        </m:r>
        <m:r>
          <w:rPr>
            <w:rFonts w:ascii="Cambria Math" w:hAnsi="Cambria Math"/>
          </w:rPr>
          <m:t>t</m:t>
        </m:r>
        <m:r>
          <w:rPr>
            <w:rFonts w:ascii="Cambria Math" w:hAnsi="Cambria Math"/>
          </w:rPr>
          <m:t>)</m:t>
        </m:r>
      </m:oMath>
      <w:r>
        <w:t xml:space="preserve"> is the concentration of PAA as a function of hydraulic retention time, </w:t>
      </w:r>
      <m:oMath>
        <m:r>
          <w:rPr>
            <w:rFonts w:ascii="Cambria Math" w:hAnsi="Cambria Math"/>
          </w:rPr>
          <m:t>t</m:t>
        </m:r>
      </m:oMath>
      <w:r>
        <w:t xml:space="preserve"> </w:t>
      </w:r>
      <w:r>
        <w:t xml:space="preserve">is the total hydraulic retention time in the disinfection basin, </w:t>
      </w:r>
      <m:oMath>
        <m:r>
          <w:rPr>
            <w:rFonts w:ascii="Cambria Math" w:hAnsi="Cambria Math"/>
          </w:rPr>
          <m:t>k</m:t>
        </m:r>
      </m:oMath>
      <w:r>
        <w:t xml:space="preserve"> is the 1st order exponential decay constant, and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is the solution to the 1st order exponential decay at </w:t>
      </w:r>
      <m:oMath>
        <m:r>
          <w:rPr>
            <w:rFonts w:ascii="Cambria Math" w:hAnsi="Cambria Math"/>
          </w:rPr>
          <m:t>t</m:t>
        </m:r>
        <m:r>
          <w:rPr>
            <w:rFonts w:ascii="Cambria Math" w:hAnsi="Cambria Math"/>
          </w:rPr>
          <m:t>=0</m:t>
        </m:r>
      </m:oMath>
      <w:r>
        <w:t xml:space="preserv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is equivalent to the initial PAA dose minus instantaneous PAA demand (</w:t>
      </w:r>
      <m:oMath>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m:t>
        </m:r>
        <m:r>
          <w:rPr>
            <w:rFonts w:ascii="Cambria Math" w:hAnsi="Cambria Math"/>
          </w:rPr>
          <m:t>D</m:t>
        </m:r>
      </m:oMath>
      <w:r>
        <w:t xml:space="preserve">). The </w:t>
      </w:r>
      <m:oMath>
        <m:r>
          <w:rPr>
            <w:rFonts w:ascii="Cambria Math" w:hAnsi="Cambria Math"/>
          </w:rPr>
          <m:t>C</m:t>
        </m:r>
        <m:r>
          <w:rPr>
            <w:rFonts w:ascii="Cambria Math" w:hAnsi="Cambria Math"/>
          </w:rPr>
          <m:t>(</m:t>
        </m:r>
        <m:r>
          <w:rPr>
            <w:rFonts w:ascii="Cambria Math" w:hAnsi="Cambria Math"/>
          </w:rPr>
          <m:t>t</m:t>
        </m:r>
        <m:r>
          <w:rPr>
            <w:rFonts w:ascii="Cambria Math" w:hAnsi="Cambria Math"/>
          </w:rPr>
          <m:t>)</m:t>
        </m:r>
      </m:oMath>
      <w:r>
        <w:t xml:space="preserve"> curve is fit to the two PAA samples collected at each of the 143 sampling events and compared to the </w:t>
      </w:r>
      <m:oMath>
        <m:r>
          <w:rPr>
            <w:rFonts w:ascii="Cambria Math" w:hAnsi="Cambria Math"/>
          </w:rPr>
          <m:t>C</m:t>
        </m:r>
        <m:r>
          <w:rPr>
            <w:rFonts w:ascii="Cambria Math" w:hAnsi="Cambria Math"/>
          </w:rPr>
          <m:t>(</m:t>
        </m:r>
        <m:r>
          <w:rPr>
            <w:rFonts w:ascii="Cambria Math" w:hAnsi="Cambria Math"/>
          </w:rPr>
          <m:t>t</m:t>
        </m:r>
        <m:r>
          <w:rPr>
            <w:rFonts w:ascii="Cambria Math" w:hAnsi="Cambria Math"/>
          </w:rPr>
          <m:t>)</m:t>
        </m:r>
      </m:oMath>
      <w:r>
        <w:t xml:space="preserve"> curve fit by the neural network predcition to determine if neural networks could be used in lieu of an online PAA analyzer for C</w:t>
      </w:r>
      <w:r>
        <w:t>T-based dose control.</w:t>
      </w:r>
    </w:p>
    <w:p w:rsidR="00E71016" w:rsidRDefault="00E21183">
      <w:pPr>
        <w:pStyle w:val="Heading1"/>
      </w:pPr>
      <w:bookmarkStart w:id="241" w:name="results"/>
      <w:r>
        <w:t>Results</w:t>
      </w:r>
      <w:bookmarkEnd w:id="241"/>
    </w:p>
    <w:p w:rsidR="00E71016" w:rsidRDefault="00E21183">
      <w:pPr>
        <w:pStyle w:val="FirstParagraph"/>
      </w:pPr>
      <w:r>
        <w:t>NN Models were built to predict PAA at the “1-min” and “1/2 basin” sample point to predict C1 and C2</w:t>
      </w:r>
      <w:bookmarkStart w:id="242" w:name="_GoBack"/>
      <w:bookmarkEnd w:id="242"/>
    </w:p>
    <w:sectPr w:rsidR="00E710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183" w:rsidRDefault="00E21183">
      <w:pPr>
        <w:spacing w:after="0"/>
      </w:pPr>
      <w:r>
        <w:separator/>
      </w:r>
    </w:p>
  </w:endnote>
  <w:endnote w:type="continuationSeparator" w:id="0">
    <w:p w:rsidR="00E21183" w:rsidRDefault="00E211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183" w:rsidRDefault="00E21183">
      <w:r>
        <w:separator/>
      </w:r>
    </w:p>
  </w:footnote>
  <w:footnote w:type="continuationSeparator" w:id="0">
    <w:p w:rsidR="00E21183" w:rsidRDefault="00E211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4229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FDEF8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e Newhart">
    <w15:presenceInfo w15:providerId="Windows Live" w15:userId="3723372ea26e9e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A714E"/>
    <w:rsid w:val="00784D58"/>
    <w:rsid w:val="00865530"/>
    <w:rsid w:val="008D6863"/>
    <w:rsid w:val="00B86B75"/>
    <w:rsid w:val="00BC48D5"/>
    <w:rsid w:val="00C36279"/>
    <w:rsid w:val="00E21183"/>
    <w:rsid w:val="00E315A3"/>
    <w:rsid w:val="00E710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E6F8"/>
  <w15:docId w15:val="{393217F4-79DF-4CBF-B060-DC7359B7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16FFB"/>
    <w:pPr>
      <w:keepNext/>
      <w:keepLines/>
      <w:spacing w:before="480" w:after="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6FFB"/>
    <w:pPr>
      <w:spacing w:before="180" w:after="18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16FFB"/>
    <w:pPr>
      <w:keepNext/>
      <w:keepLines/>
      <w:spacing w:before="480" w:after="240"/>
      <w:jc w:val="center"/>
    </w:pPr>
    <w:rPr>
      <w:rFonts w:ascii="Times New Roman" w:eastAsiaTheme="majorEastAsia" w:hAnsi="Times New Roman" w:cs="Times New Roman"/>
      <w:b/>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5E675-17CC-4962-8880-DB84E9DF0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weftec_abstract</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weftec_abstract</dc:title>
  <dc:creator/>
  <cp:keywords/>
  <cp:lastModifiedBy>Kate Newhart</cp:lastModifiedBy>
  <cp:revision>2</cp:revision>
  <dcterms:created xsi:type="dcterms:W3CDTF">2019-11-25T17:58:00Z</dcterms:created>
  <dcterms:modified xsi:type="dcterms:W3CDTF">2019-11-26T15:47:00Z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